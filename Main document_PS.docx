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harts/chart2.xml" ContentType="application/vnd.openxmlformats-officedocument.drawingml.chart+xml"/>
  <Override PartName="/word/charts/chart1.xml" ContentType="application/vnd.openxmlformats-officedocument.drawingml.chart+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240" w:after="120"/>
        <w:jc w:val="center"/>
        <w:rPr/>
      </w:pPr>
      <w:bookmarkStart w:id="0" w:name="_Hlk41318704"/>
      <w:bookmarkEnd w:id="0"/>
      <w:r>
        <w:rPr>
          <w:rFonts w:cs="Times New Roman" w:ascii="Times New Roman" w:hAnsi="Times New Roman"/>
          <w:sz w:val="24"/>
          <w:szCs w:val="24"/>
        </w:rPr>
        <w:t>Different patterns of diversity, abundance, and community composition of predators, cleptoparasitoids and herbivorous Aculeata during succession in sand quarries</w:t>
      </w:r>
    </w:p>
    <w:p>
      <w:pPr>
        <w:pStyle w:val="Normal"/>
        <w:jc w:val="center"/>
        <w:rPr>
          <w:rFonts w:ascii="Times New Roman" w:hAnsi="Times New Roman" w:cs="Times New Roman"/>
          <w:sz w:val="24"/>
          <w:szCs w:val="24"/>
          <w:lang w:eastAsia="zh-CN" w:bidi="hi-IN"/>
        </w:rPr>
      </w:pPr>
      <w:r>
        <w:rPr>
          <w:rFonts w:cs="Times New Roman" w:ascii="Times New Roman" w:hAnsi="Times New Roman"/>
          <w:sz w:val="24"/>
          <w:szCs w:val="24"/>
          <w:lang w:eastAsia="zh-CN" w:bidi="hi-IN"/>
        </w:rPr>
      </w:r>
    </w:p>
    <w:p>
      <w:pPr>
        <w:pStyle w:val="Normal"/>
        <w:jc w:val="center"/>
        <w:rPr>
          <w:rFonts w:ascii="Times New Roman" w:hAnsi="Times New Roman" w:cs="Times New Roman"/>
          <w:sz w:val="24"/>
          <w:szCs w:val="24"/>
          <w:lang w:val="en-US" w:eastAsia="zh-CN" w:bidi="hi-IN"/>
        </w:rPr>
      </w:pPr>
      <w:r>
        <w:rPr>
          <w:rFonts w:cs="Times New Roman" w:ascii="Times New Roman" w:hAnsi="Times New Roman"/>
          <w:sz w:val="24"/>
          <w:szCs w:val="24"/>
          <w:lang w:eastAsia="zh-CN" w:bidi="hi-IN"/>
        </w:rPr>
        <w:t>Lucyna Twerd*, Piotr Szefer*, Anna Sobieraj-Betlińska</w:t>
      </w:r>
      <w:r>
        <w:rPr>
          <w:rFonts w:cs="Times New Roman" w:ascii="Times New Roman" w:hAnsi="Times New Roman"/>
          <w:sz w:val="24"/>
          <w:szCs w:val="24"/>
          <w:lang w:val="en-US" w:eastAsia="zh-CN" w:bidi="hi-IN"/>
        </w:rPr>
        <w:t>, Piotr Olszewski</w:t>
      </w:r>
    </w:p>
    <w:p>
      <w:pPr>
        <w:pStyle w:val="Normal"/>
        <w:rPr/>
      </w:pPr>
      <w:r>
        <w:rPr/>
      </w:r>
    </w:p>
    <w:p>
      <w:pPr>
        <w:pStyle w:val="Normal"/>
        <w:jc w:val="both"/>
        <w:rPr/>
      </w:pPr>
      <w:r>
        <w:rPr>
          <w:rFonts w:cs="Times New Roman" w:ascii="Times New Roman" w:hAnsi="Times New Roman"/>
          <w:sz w:val="24"/>
          <w:szCs w:val="24"/>
        </w:rPr>
        <w:t>*</w:t>
      </w:r>
      <w:r>
        <w:rPr>
          <w:rFonts w:cs="Times New Roman" w:ascii="Times New Roman" w:hAnsi="Times New Roman"/>
          <w:sz w:val="24"/>
          <w:szCs w:val="24"/>
          <w:lang w:val="en-US"/>
        </w:rPr>
        <w:t xml:space="preserve">Corresponding author </w:t>
      </w:r>
    </w:p>
    <w:p>
      <w:pPr>
        <w:pStyle w:val="Normal"/>
        <w:jc w:val="both"/>
        <w:rPr>
          <w:rFonts w:ascii="Times New Roman" w:hAnsi="Times New Roman"/>
          <w:sz w:val="24"/>
          <w:szCs w:val="24"/>
        </w:rPr>
      </w:pPr>
      <w:r>
        <w:rPr>
          <w:rFonts w:cs="Times New Roman" w:ascii="Times New Roman" w:hAnsi="Times New Roman"/>
          <w:sz w:val="24"/>
          <w:szCs w:val="24"/>
          <w:lang w:val="en-US"/>
        </w:rPr>
        <w:t>Faculty of Science, University of South Bohemia, České Budějovice, Czech Republic.</w:t>
      </w:r>
    </w:p>
    <w:p>
      <w:pPr>
        <w:pStyle w:val="Normal"/>
        <w:jc w:val="both"/>
        <w:rPr>
          <w:rFonts w:ascii="Times New Roman" w:hAnsi="Times New Roman"/>
          <w:sz w:val="24"/>
          <w:szCs w:val="24"/>
        </w:rPr>
      </w:pPr>
      <w:r>
        <w:rPr>
          <w:rFonts w:ascii="Times New Roman" w:hAnsi="Times New Roman"/>
          <w:sz w:val="24"/>
          <w:szCs w:val="24"/>
        </w:rPr>
        <w:t>Biology Centre, Institute of Entomology, Czech Academy of Sciences, České Budějovice, Czech Republic</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360"/>
        <w:jc w:val="both"/>
        <w:rPr>
          <w:rFonts w:ascii="Times New Roman" w:hAnsi="Times New Roman" w:cs="Times New Roman"/>
          <w:b/>
          <w:b/>
          <w:bCs/>
          <w:color w:val="auto"/>
          <w:sz w:val="24"/>
          <w:szCs w:val="24"/>
          <w:lang w:val="la"/>
        </w:rPr>
      </w:pPr>
      <w:r>
        <w:rPr>
          <w:rFonts w:cs="Times New Roman" w:ascii="Times New Roman" w:hAnsi="Times New Roman"/>
          <w:b/>
          <w:bCs/>
          <w:color w:val="auto"/>
          <w:sz w:val="24"/>
          <w:szCs w:val="24"/>
          <w:lang w:val="la"/>
        </w:rPr>
        <w:t xml:space="preserve">Abstract </w:t>
      </w:r>
    </w:p>
    <w:p>
      <w:pPr>
        <w:pStyle w:val="Textbody1"/>
        <w:spacing w:lineRule="auto" w:line="360" w:before="0" w:after="0"/>
        <w:ind w:firstLine="709"/>
        <w:jc w:val="both"/>
        <w:rPr>
          <w:rFonts w:ascii="Times New Roman" w:hAnsi="Times New Roman" w:cs="Times New Roman"/>
          <w:lang w:val="pl-PL"/>
        </w:rPr>
      </w:pPr>
      <w:r>
        <w:rPr>
          <w:rFonts w:cs="Times New Roman" w:ascii="Times New Roman" w:hAnsi="Times New Roman"/>
          <w:lang w:val="la"/>
        </w:rPr>
        <w:t>Żwirownie nieużytkowane i nierekultywowane są istotnymi bankami bioróżnorodności zarówno w krajobrazie antropogenicznym jak i seminaturalnym. Jednakże środowiska te podlegają dynamicznym procesom sukcesyjnym, co z jednej</w:t>
      </w:r>
      <w:r>
        <w:rPr>
          <w:rFonts w:cs="Times New Roman" w:ascii="Times New Roman" w:hAnsi="Times New Roman"/>
          <w:lang w:val="pl-PL"/>
        </w:rPr>
        <w:t xml:space="preserve"> strony ogranicza występowanie gatunków związanych z terenami otwartymi, z drugiej zaś stwarza dogodne warunki dla gatunków preferujących siedliska zalesione. Proces ten może mieć istotny wpływ na ich wartość dla zachowania bioróżnorodności. </w:t>
      </w:r>
    </w:p>
    <w:p>
      <w:pPr>
        <w:pStyle w:val="Textbody1"/>
        <w:spacing w:lineRule="auto" w:line="360" w:before="0" w:after="0"/>
        <w:ind w:firstLine="709"/>
        <w:jc w:val="both"/>
        <w:rPr>
          <w:rFonts w:ascii="Times New Roman" w:hAnsi="Times New Roman" w:cs="Times New Roman"/>
          <w:lang w:val="la"/>
        </w:rPr>
      </w:pPr>
      <w:r>
        <w:rPr>
          <w:rFonts w:cs="Times New Roman" w:ascii="Times New Roman" w:hAnsi="Times New Roman"/>
          <w:lang w:val="la"/>
        </w:rPr>
        <w:t xml:space="preserve">Określiliśmy reakcję trzech grup Aculeata na sukcesyjne przekształcenia </w:t>
      </w:r>
      <w:r>
        <w:rPr>
          <w:rFonts w:cs="Times New Roman" w:ascii="Times New Roman" w:hAnsi="Times New Roman"/>
          <w:lang w:val="pl-PL"/>
        </w:rPr>
        <w:t>w 32 piaskowniach</w:t>
      </w:r>
      <w:r>
        <w:rPr>
          <w:rFonts w:cs="Times New Roman" w:ascii="Times New Roman" w:hAnsi="Times New Roman"/>
          <w:lang w:val="la"/>
        </w:rPr>
        <w:t xml:space="preserve">. Skupiliśmy się na grupach różniących się trybem życia: roślinożercy (Apoidae), drapieżcy (Sphecidae) oraz kleptopasożyty (Chrysididae). </w:t>
      </w:r>
    </w:p>
    <w:p>
      <w:pPr>
        <w:pStyle w:val="Textbody1"/>
        <w:spacing w:lineRule="auto" w:line="360" w:before="0" w:after="0"/>
        <w:ind w:firstLine="709"/>
        <w:jc w:val="both"/>
        <w:rPr/>
      </w:pPr>
      <w:r>
        <w:rPr>
          <w:rFonts w:cs="Times New Roman" w:ascii="Times New Roman" w:hAnsi="Times New Roman"/>
          <w:lang w:val="la"/>
        </w:rPr>
        <w:t xml:space="preserve">Wykazaliśmy, że grupy te wykazują odmienne odpowiedzi na sukcesję pod względem zmian bogactwa gatunków, liczebności oraz różnorodności. Struktura zgrupowań była istotnie różna pomiędzy poszczególnymi stadiami, </w:t>
      </w:r>
      <w:r>
        <w:rPr>
          <w:rFonts w:cs="Times New Roman" w:ascii="Times New Roman" w:hAnsi="Times New Roman"/>
          <w:color w:val="FF0000"/>
          <w:lang w:val="la"/>
        </w:rPr>
        <w:t xml:space="preserve">a prędkość wymiany gatunków była odmienna dla poszczególnych grup i nie związana ze wzorcami charakterystyk struktury zgrupowań. </w:t>
      </w:r>
      <w:r>
        <w:rPr>
          <w:rFonts w:cs="Times New Roman" w:ascii="Times New Roman" w:hAnsi="Times New Roman"/>
          <w:lang w:val="la"/>
        </w:rPr>
        <w:t xml:space="preserve">Pokazaliśmy, że pomimo braku zmian wartości </w:t>
      </w:r>
      <w:r>
        <w:rPr>
          <w:rFonts w:cs="Times New Roman" w:ascii="Times New Roman" w:hAnsi="Times New Roman"/>
          <w:lang w:val="pl-PL"/>
        </w:rPr>
        <w:t>analizowanych wskaźników,</w:t>
      </w:r>
      <w:r>
        <w:rPr>
          <w:rFonts w:cs="Times New Roman" w:ascii="Times New Roman" w:hAnsi="Times New Roman"/>
          <w:lang w:val="la"/>
        </w:rPr>
        <w:t xml:space="preserve"> Spheciformes wykazywały dynamiczną wymianę gatunków pomiędzy poszczególnymi stadiami sukcesji. Natomiast </w:t>
      </w:r>
      <w:r>
        <w:rPr>
          <w:rFonts w:cs="Times New Roman" w:ascii="Times New Roman" w:hAnsi="Times New Roman"/>
          <w:lang w:val="pl-PL"/>
        </w:rPr>
        <w:t xml:space="preserve">struktura zgrupowań </w:t>
      </w:r>
      <w:r>
        <w:rPr>
          <w:rFonts w:cs="Times New Roman" w:ascii="Times New Roman" w:hAnsi="Times New Roman"/>
          <w:lang w:val="la"/>
        </w:rPr>
        <w:t>Chrysididae oraz Apiformes zmieniał</w:t>
      </w:r>
      <w:r>
        <w:rPr>
          <w:rFonts w:cs="Times New Roman" w:ascii="Times New Roman" w:hAnsi="Times New Roman"/>
          <w:lang w:val="pl-PL"/>
        </w:rPr>
        <w:t>a</w:t>
      </w:r>
      <w:r>
        <w:rPr>
          <w:rFonts w:cs="Times New Roman" w:ascii="Times New Roman" w:hAnsi="Times New Roman"/>
          <w:lang w:val="la"/>
        </w:rPr>
        <w:t xml:space="preserve"> się głównie poprzez zmiany liczebności gatunków</w:t>
      </w:r>
      <w:ins w:id="0" w:author="Unknown Author" w:date="2020-06-02T10:23:52Z">
        <w:r>
          <w:rPr>
            <w:rFonts w:cs="Times New Roman" w:ascii="Times New Roman" w:hAnsi="Times New Roman"/>
            <w:lang w:val="la"/>
          </w:rPr>
          <w:t xml:space="preserve"> już obecnych w po</w:t>
        </w:r>
      </w:ins>
      <w:ins w:id="1" w:author="Unknown Author" w:date="2020-06-02T10:24:00Z">
        <w:r>
          <w:rPr>
            <w:rFonts w:cs="Times New Roman" w:ascii="Times New Roman" w:hAnsi="Times New Roman"/>
            <w:lang w:val="la"/>
          </w:rPr>
          <w:t>przednim stadium</w:t>
        </w:r>
      </w:ins>
      <w:r>
        <w:rPr>
          <w:rFonts w:cs="Times New Roman" w:ascii="Times New Roman" w:hAnsi="Times New Roman"/>
          <w:lang w:val="la"/>
        </w:rPr>
        <w:t xml:space="preserve">. </w:t>
      </w:r>
      <w:r>
        <w:rPr>
          <w:rFonts w:cs="Times New Roman" w:ascii="Times New Roman" w:hAnsi="Times New Roman"/>
          <w:lang w:val="pl-PL"/>
        </w:rPr>
        <w:t>Przy czym, w</w:t>
      </w:r>
      <w:r>
        <w:rPr>
          <w:rFonts w:cs="Times New Roman" w:ascii="Times New Roman" w:hAnsi="Times New Roman"/>
          <w:lang w:val="la"/>
        </w:rPr>
        <w:t xml:space="preserve"> przypadku Apiformes </w:t>
      </w:r>
      <w:r>
        <w:rPr>
          <w:rFonts w:cs="Times New Roman" w:ascii="Times New Roman" w:hAnsi="Times New Roman"/>
          <w:lang w:val="pl-PL"/>
        </w:rPr>
        <w:t xml:space="preserve">również </w:t>
      </w:r>
      <w:r>
        <w:rPr>
          <w:rFonts w:cs="Times New Roman" w:ascii="Times New Roman" w:hAnsi="Times New Roman"/>
          <w:lang w:val="la"/>
        </w:rPr>
        <w:t xml:space="preserve">nowe gatunki </w:t>
      </w:r>
      <w:r>
        <w:rPr>
          <w:rFonts w:cs="Times New Roman" w:ascii="Times New Roman" w:hAnsi="Times New Roman"/>
          <w:lang w:val="pl-PL"/>
        </w:rPr>
        <w:t>wkraczały</w:t>
      </w:r>
      <w:r>
        <w:rPr>
          <w:rFonts w:cs="Times New Roman" w:ascii="Times New Roman" w:hAnsi="Times New Roman"/>
          <w:lang w:val="la"/>
        </w:rPr>
        <w:t xml:space="preserve"> do zgrupowa</w:t>
      </w:r>
      <w:r>
        <w:rPr>
          <w:rFonts w:cs="Times New Roman" w:ascii="Times New Roman" w:hAnsi="Times New Roman"/>
          <w:lang w:val="pl-PL"/>
        </w:rPr>
        <w:t>ń, ale dopiero</w:t>
      </w:r>
      <w:r>
        <w:rPr>
          <w:rFonts w:cs="Times New Roman" w:ascii="Times New Roman" w:hAnsi="Times New Roman"/>
          <w:lang w:val="la"/>
        </w:rPr>
        <w:t xml:space="preserve"> w późniejszych stadiach </w:t>
      </w:r>
      <w:r>
        <w:rPr>
          <w:rFonts w:cs="Times New Roman" w:ascii="Times New Roman" w:hAnsi="Times New Roman"/>
          <w:lang w:val="pl-PL"/>
        </w:rPr>
        <w:t>sukcesyjnych</w:t>
      </w:r>
      <w:r>
        <w:rPr>
          <w:rFonts w:cs="Times New Roman" w:ascii="Times New Roman" w:hAnsi="Times New Roman"/>
          <w:lang w:val="la"/>
        </w:rPr>
        <w:t>.</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Poznanie preferencji różnych grup </w:t>
      </w:r>
      <w:r>
        <w:rPr>
          <w:rFonts w:cs="Times New Roman" w:ascii="Times New Roman" w:hAnsi="Times New Roman"/>
          <w:sz w:val="24"/>
          <w:szCs w:val="24"/>
          <w:lang w:val="la"/>
        </w:rPr>
        <w:t>Aculeata względem</w:t>
      </w:r>
      <w:r>
        <w:rPr>
          <w:rFonts w:cs="Times New Roman" w:ascii="Times New Roman" w:hAnsi="Times New Roman"/>
          <w:sz w:val="24"/>
          <w:szCs w:val="24"/>
        </w:rPr>
        <w:t xml:space="preserve"> poszczególnych etapów sukcesji w piaskowniach, daje możliwość zachowania tych wartościowych środowisk poprzez wdrożenie odpowiednich sposobów zarządzania.</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Keywords: </w:t>
      </w:r>
      <w:r>
        <w:rPr>
          <w:rFonts w:cs="Times New Roman" w:ascii="Times New Roman" w:hAnsi="Times New Roman"/>
          <w:bCs/>
          <w:sz w:val="24"/>
          <w:szCs w:val="24"/>
        </w:rPr>
        <w:t>Spheciformes, Chrysididae,</w:t>
      </w:r>
      <w:r>
        <w:rPr>
          <w:rFonts w:cs="Times New Roman" w:ascii="Times New Roman" w:hAnsi="Times New Roman"/>
          <w:b/>
          <w:sz w:val="24"/>
          <w:szCs w:val="24"/>
        </w:rPr>
        <w:t xml:space="preserve"> </w:t>
      </w:r>
      <w:r>
        <w:rPr>
          <w:rFonts w:cs="Times New Roman" w:ascii="Times New Roman" w:hAnsi="Times New Roman"/>
          <w:sz w:val="24"/>
          <w:szCs w:val="24"/>
        </w:rPr>
        <w:t>Apiformes,  succession, sand quarries.</w:t>
      </w:r>
    </w:p>
    <w:p>
      <w:pPr>
        <w:pStyle w:val="Normal"/>
        <w:spacing w:lineRule="auto" w:line="360" w:before="0" w:after="0"/>
        <w:jc w:val="both"/>
        <w:rPr>
          <w:rFonts w:ascii="Times New Roman" w:hAnsi="Times New Roman" w:cs="Times New Roman"/>
          <w:bCs/>
          <w:sz w:val="24"/>
          <w:szCs w:val="24"/>
        </w:rPr>
      </w:pPr>
      <w:r>
        <w:rPr>
          <w:rFonts w:cs="Times New Roman" w:ascii="Times New Roman" w:hAnsi="Times New Roman"/>
          <w:bCs/>
          <w:sz w:val="24"/>
          <w:szCs w:val="24"/>
        </w:rPr>
      </w:r>
    </w:p>
    <w:p>
      <w:pPr>
        <w:pStyle w:val="Heading1"/>
        <w:spacing w:lineRule="auto" w:line="360" w:before="0" w:after="0"/>
        <w:rPr>
          <w:rFonts w:ascii="Times New Roman" w:hAnsi="Times New Roman" w:cs="Times New Roman"/>
          <w:sz w:val="24"/>
          <w:szCs w:val="24"/>
        </w:rPr>
      </w:pPr>
      <w:r>
        <w:rPr>
          <w:rFonts w:cs="Times New Roman" w:ascii="Times New Roman" w:hAnsi="Times New Roman"/>
          <w:sz w:val="24"/>
          <w:szCs w:val="24"/>
        </w:rPr>
        <w:t>2. Material and methods</w:t>
      </w:r>
    </w:p>
    <w:p>
      <w:pPr>
        <w:pStyle w:val="Heading1"/>
        <w:spacing w:lineRule="auto" w:line="360" w:before="0" w:after="0"/>
        <w:rPr>
          <w:rFonts w:ascii="Times New Roman" w:hAnsi="Times New Roman" w:cs="Times New Roman"/>
          <w:b w:val="false"/>
          <w:b w:val="false"/>
          <w:bCs w:val="false"/>
          <w:i/>
          <w:i/>
          <w:iCs/>
          <w:sz w:val="24"/>
          <w:szCs w:val="24"/>
        </w:rPr>
      </w:pPr>
      <w:r>
        <w:rPr>
          <w:rFonts w:cs="Times New Roman" w:ascii="Times New Roman" w:hAnsi="Times New Roman"/>
          <w:b w:val="false"/>
          <w:bCs w:val="false"/>
          <w:i/>
          <w:iCs/>
          <w:sz w:val="24"/>
          <w:szCs w:val="24"/>
        </w:rPr>
        <w:t>2. 1.</w:t>
      </w:r>
      <w:r>
        <w:rPr>
          <w:rFonts w:cs="Times New Roman" w:ascii="Times New Roman" w:hAnsi="Times New Roman"/>
          <w:b w:val="false"/>
          <w:bCs w:val="false"/>
          <w:sz w:val="24"/>
          <w:szCs w:val="24"/>
        </w:rPr>
        <w:t xml:space="preserve"> </w:t>
      </w:r>
      <w:r>
        <w:rPr>
          <w:rFonts w:cs="Times New Roman" w:ascii="Times New Roman" w:hAnsi="Times New Roman"/>
          <w:b w:val="false"/>
          <w:bCs w:val="false"/>
          <w:i/>
          <w:iCs/>
          <w:sz w:val="24"/>
          <w:szCs w:val="24"/>
        </w:rPr>
        <w:t>Study sites</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Badania prowadziliśmy na obszarze Podlasia (północno-wschodnia Polska), w bezpośrednim sąsiedztwie rozległych kompleksów leśnych Puszczy Białowieskiej oraz Puszczy Knyszyńskiej. Obszar badań obejmował </w:t>
      </w:r>
      <w:r>
        <w:rPr>
          <w:rFonts w:cs="Times New Roman" w:ascii="Times New Roman" w:hAnsi="Times New Roman"/>
          <w:bCs/>
          <w:sz w:val="24"/>
          <w:szCs w:val="24"/>
        </w:rPr>
        <w:t xml:space="preserve">32 nieczynne wyrobiska piasku </w:t>
      </w:r>
      <w:r>
        <w:rPr>
          <w:rFonts w:cs="Times New Roman" w:ascii="Times New Roman" w:hAnsi="Times New Roman"/>
          <w:sz w:val="24"/>
          <w:szCs w:val="24"/>
          <w:lang w:val="la"/>
        </w:rPr>
        <w:t>(Table A1, Fig. 1), które były poddane sukcesji spontanicznej. W miejscach tych tylko okazjonalnie wydobywano kruszywo. Badane piaskownie znajdowały się w różnych fazach sukcesji i były porośnięte głównie roślinnością zielną</w:t>
      </w:r>
      <w:r>
        <w:rPr>
          <w:rFonts w:cs="Times New Roman" w:ascii="Times New Roman" w:hAnsi="Times New Roman"/>
          <w:sz w:val="24"/>
          <w:szCs w:val="24"/>
        </w:rPr>
        <w:t xml:space="preserve"> synantropijną</w:t>
      </w:r>
      <w:r>
        <w:rPr>
          <w:rFonts w:cs="Times New Roman" w:ascii="Times New Roman" w:hAnsi="Times New Roman"/>
          <w:sz w:val="24"/>
          <w:szCs w:val="24"/>
          <w:lang w:val="la"/>
        </w:rPr>
        <w:t xml:space="preserve">. Z roślin synantropijnych występowały m.in. </w:t>
      </w:r>
      <w:r>
        <w:rPr>
          <w:rFonts w:cs="Times New Roman" w:ascii="Times New Roman" w:hAnsi="Times New Roman"/>
          <w:i/>
          <w:iCs/>
          <w:sz w:val="24"/>
          <w:szCs w:val="24"/>
          <w:lang w:val="la"/>
        </w:rPr>
        <w:t>Anchusa officinalis</w:t>
      </w:r>
      <w:r>
        <w:rPr>
          <w:rFonts w:cs="Times New Roman" w:ascii="Times New Roman" w:hAnsi="Times New Roman"/>
          <w:sz w:val="24"/>
          <w:szCs w:val="24"/>
          <w:lang w:val="la"/>
        </w:rPr>
        <w:t xml:space="preserve"> L., </w:t>
      </w:r>
      <w:r>
        <w:rPr>
          <w:rFonts w:cs="Times New Roman" w:ascii="Times New Roman" w:hAnsi="Times New Roman"/>
          <w:i/>
          <w:iCs/>
          <w:sz w:val="24"/>
          <w:szCs w:val="24"/>
          <w:lang w:val="la"/>
        </w:rPr>
        <w:t xml:space="preserve">Ballota nigra </w:t>
      </w:r>
      <w:r>
        <w:rPr>
          <w:rFonts w:cs="Times New Roman" w:ascii="Times New Roman" w:hAnsi="Times New Roman"/>
          <w:sz w:val="24"/>
          <w:szCs w:val="24"/>
          <w:lang w:val="la"/>
        </w:rPr>
        <w:t xml:space="preserve">L., </w:t>
      </w:r>
      <w:r>
        <w:rPr>
          <w:rFonts w:cs="Times New Roman" w:ascii="Times New Roman" w:hAnsi="Times New Roman"/>
          <w:i/>
          <w:iCs/>
          <w:sz w:val="24"/>
          <w:szCs w:val="24"/>
          <w:lang w:val="la"/>
        </w:rPr>
        <w:t>Echium vulgare</w:t>
      </w:r>
      <w:r>
        <w:rPr>
          <w:rFonts w:cs="Times New Roman" w:ascii="Times New Roman" w:hAnsi="Times New Roman"/>
          <w:sz w:val="24"/>
          <w:szCs w:val="24"/>
          <w:lang w:val="la"/>
        </w:rPr>
        <w:t xml:space="preserve"> L., </w:t>
      </w:r>
      <w:r>
        <w:rPr>
          <w:rFonts w:cs="Times New Roman" w:ascii="Times New Roman" w:hAnsi="Times New Roman"/>
          <w:i/>
          <w:iCs/>
          <w:sz w:val="24"/>
          <w:szCs w:val="24"/>
          <w:lang w:val="la"/>
        </w:rPr>
        <w:t>Daucus carota</w:t>
      </w:r>
      <w:r>
        <w:rPr>
          <w:rFonts w:cs="Times New Roman" w:ascii="Times New Roman" w:hAnsi="Times New Roman"/>
          <w:sz w:val="24"/>
          <w:szCs w:val="24"/>
          <w:lang w:val="la"/>
        </w:rPr>
        <w:t xml:space="preserve"> L., </w:t>
      </w:r>
      <w:r>
        <w:rPr>
          <w:rFonts w:cs="Times New Roman" w:ascii="Times New Roman" w:hAnsi="Times New Roman"/>
          <w:i/>
          <w:iCs/>
          <w:sz w:val="24"/>
          <w:szCs w:val="24"/>
          <w:lang w:val="la"/>
        </w:rPr>
        <w:t xml:space="preserve">Lamium purpureum </w:t>
      </w:r>
      <w:r>
        <w:rPr>
          <w:rFonts w:cs="Times New Roman" w:ascii="Times New Roman" w:hAnsi="Times New Roman"/>
          <w:sz w:val="24"/>
          <w:szCs w:val="24"/>
          <w:lang w:val="la"/>
        </w:rPr>
        <w:t>L.,</w:t>
      </w:r>
      <w:r>
        <w:rPr>
          <w:rFonts w:cs="Times New Roman" w:ascii="Times New Roman" w:hAnsi="Times New Roman"/>
          <w:i/>
          <w:iCs/>
          <w:sz w:val="24"/>
          <w:szCs w:val="24"/>
          <w:lang w:val="la"/>
        </w:rPr>
        <w:t xml:space="preserve"> </w:t>
      </w:r>
      <w:r>
        <w:rPr>
          <w:rStyle w:val="Binomial"/>
          <w:rFonts w:cs="Times New Roman" w:ascii="Times New Roman" w:hAnsi="Times New Roman"/>
          <w:i/>
          <w:iCs/>
          <w:sz w:val="24"/>
          <w:szCs w:val="24"/>
          <w:lang w:val="la"/>
        </w:rPr>
        <w:t xml:space="preserve">Leonurus cardiaca </w:t>
      </w:r>
      <w:r>
        <w:rPr>
          <w:rStyle w:val="Binomial"/>
          <w:rFonts w:cs="Times New Roman" w:ascii="Times New Roman" w:hAnsi="Times New Roman"/>
          <w:sz w:val="24"/>
          <w:szCs w:val="24"/>
          <w:lang w:val="la"/>
        </w:rPr>
        <w:t>L</w:t>
      </w:r>
      <w:r>
        <w:rPr>
          <w:rStyle w:val="Binomial"/>
          <w:rFonts w:cs="Times New Roman" w:ascii="Times New Roman" w:hAnsi="Times New Roman"/>
          <w:i/>
          <w:iCs/>
          <w:sz w:val="24"/>
          <w:szCs w:val="24"/>
          <w:lang w:val="la"/>
        </w:rPr>
        <w:t xml:space="preserve">. </w:t>
      </w:r>
      <w:r>
        <w:rPr>
          <w:rFonts w:cs="Times New Roman" w:ascii="Times New Roman" w:hAnsi="Times New Roman"/>
          <w:sz w:val="24"/>
          <w:szCs w:val="24"/>
          <w:lang w:val="la"/>
        </w:rPr>
        <w:t xml:space="preserve">Jednocześnie do dominujących na tym terenie gatunków traw należały </w:t>
      </w:r>
      <w:r>
        <w:rPr>
          <w:rFonts w:cs="Times New Roman" w:ascii="Times New Roman" w:hAnsi="Times New Roman"/>
          <w:i/>
          <w:iCs/>
          <w:sz w:val="24"/>
          <w:szCs w:val="24"/>
          <w:lang w:val="la"/>
        </w:rPr>
        <w:t xml:space="preserve">Poa pratensis </w:t>
      </w:r>
      <w:r>
        <w:rPr>
          <w:rFonts w:cs="Times New Roman" w:ascii="Times New Roman" w:hAnsi="Times New Roman"/>
          <w:sz w:val="24"/>
          <w:szCs w:val="24"/>
          <w:lang w:val="la"/>
        </w:rPr>
        <w:t xml:space="preserve">L., </w:t>
      </w:r>
      <w:r>
        <w:rPr>
          <w:rFonts w:cs="Times New Roman" w:ascii="Times New Roman" w:hAnsi="Times New Roman"/>
          <w:i/>
          <w:iCs/>
          <w:sz w:val="24"/>
          <w:szCs w:val="24"/>
          <w:lang w:val="la"/>
        </w:rPr>
        <w:t xml:space="preserve">Calamagrostis epigejos </w:t>
      </w:r>
      <w:r>
        <w:rPr>
          <w:rFonts w:cs="Times New Roman" w:ascii="Times New Roman" w:hAnsi="Times New Roman"/>
          <w:iCs/>
          <w:sz w:val="24"/>
          <w:szCs w:val="24"/>
          <w:lang w:val="la"/>
        </w:rPr>
        <w:t>(L.) Roth,</w:t>
      </w:r>
      <w:r>
        <w:rPr>
          <w:rFonts w:cs="Times New Roman" w:ascii="Times New Roman" w:hAnsi="Times New Roman"/>
          <w:i/>
          <w:iCs/>
          <w:sz w:val="24"/>
          <w:szCs w:val="24"/>
          <w:lang w:val="la"/>
        </w:rPr>
        <w:t xml:space="preserve"> Elymus repens </w:t>
      </w:r>
      <w:r>
        <w:rPr>
          <w:rFonts w:cs="Times New Roman" w:ascii="Times New Roman" w:hAnsi="Times New Roman"/>
          <w:sz w:val="24"/>
          <w:szCs w:val="24"/>
          <w:lang w:val="la"/>
        </w:rPr>
        <w:t xml:space="preserve">(L.) Gould, a z roślin drzewiastych </w:t>
      </w:r>
      <w:r>
        <w:rPr>
          <w:rFonts w:cs="Times New Roman" w:ascii="Times New Roman" w:hAnsi="Times New Roman"/>
          <w:i/>
          <w:iCs/>
          <w:sz w:val="24"/>
          <w:szCs w:val="24"/>
          <w:lang w:val="la"/>
        </w:rPr>
        <w:t xml:space="preserve">Pinus sylvestris </w:t>
      </w:r>
      <w:r>
        <w:rPr>
          <w:rFonts w:cs="Times New Roman" w:ascii="Times New Roman" w:hAnsi="Times New Roman"/>
          <w:sz w:val="24"/>
          <w:szCs w:val="24"/>
          <w:lang w:val="la"/>
        </w:rPr>
        <w:t xml:space="preserve">L. </w:t>
      </w:r>
      <w:r>
        <w:rPr>
          <w:rFonts w:cs="Times New Roman" w:ascii="Times New Roman" w:hAnsi="Times New Roman"/>
          <w:sz w:val="24"/>
          <w:szCs w:val="24"/>
          <w:shd w:fill="FFFFFF" w:val="clear"/>
          <w:lang w:val="la"/>
        </w:rPr>
        <w:t>Wykaz gatunków roślin przedstawiliśmy</w:t>
      </w:r>
      <w:r>
        <w:rPr>
          <w:rFonts w:cs="Times New Roman" w:ascii="Times New Roman" w:hAnsi="Times New Roman"/>
          <w:sz w:val="24"/>
          <w:szCs w:val="24"/>
          <w:shd w:fill="FFFFFF" w:val="clear"/>
        </w:rPr>
        <w:t xml:space="preserve"> w </w:t>
      </w:r>
      <w:r>
        <w:rPr>
          <w:rFonts w:cs="Times New Roman" w:ascii="Times New Roman" w:hAnsi="Times New Roman"/>
          <w:sz w:val="24"/>
          <w:szCs w:val="24"/>
          <w:shd w:fill="FFFFFF" w:val="clear"/>
          <w:lang w:val="en-US"/>
        </w:rPr>
        <w:t>Table</w:t>
      </w:r>
      <w:r>
        <w:rPr>
          <w:rFonts w:cs="Times New Roman" w:ascii="Times New Roman" w:hAnsi="Times New Roman"/>
          <w:sz w:val="24"/>
          <w:szCs w:val="24"/>
          <w:shd w:fill="FFFFFF" w:val="clear"/>
        </w:rPr>
        <w:t xml:space="preserve"> A2.</w:t>
      </w:r>
    </w:p>
    <w:p>
      <w:pPr>
        <w:pStyle w:val="Normal"/>
        <w:spacing w:lineRule="auto" w:line="360" w:before="0" w:after="0"/>
        <w:ind w:firstLine="709"/>
        <w:jc w:val="both"/>
        <w:rPr/>
      </w:pPr>
      <w:r>
        <w:rPr>
          <w:rFonts w:cs="Times New Roman" w:ascii="Times New Roman" w:hAnsi="Times New Roman"/>
          <w:sz w:val="24"/>
          <w:szCs w:val="24"/>
        </w:rPr>
        <w:t xml:space="preserve">Analizowane piaskownie zaklasyfikowaliśmy do 3 grup odzwierciedlających stadia sukcesyjne </w:t>
      </w:r>
      <w:commentRangeStart w:id="0"/>
      <w:r>
        <w:rPr>
          <w:rFonts w:cs="Times New Roman" w:ascii="Times New Roman" w:hAnsi="Times New Roman"/>
          <w:b/>
          <w:bCs/>
          <w:sz w:val="24"/>
          <w:szCs w:val="24"/>
        </w:rPr>
        <w:t>(</w:t>
      </w:r>
      <w:del w:id="2" w:author="Unknown Author" w:date="2020-06-02T10:26:31Z">
        <w:r>
          <w:rPr>
            <w:rFonts w:cs="Times New Roman" w:ascii="Times New Roman" w:hAnsi="Times New Roman"/>
            <w:b/>
            <w:bCs/>
            <w:sz w:val="24"/>
            <w:szCs w:val="24"/>
          </w:rPr>
          <w:delText>A</w:delText>
        </w:r>
      </w:del>
      <w:ins w:id="3" w:author="Unknown Author" w:date="2020-06-02T10:26:31Z">
        <w:r>
          <w:rPr>
            <w:rFonts w:cs="Times New Roman" w:ascii="Times New Roman" w:hAnsi="Times New Roman"/>
            <w:b/>
            <w:bCs/>
            <w:sz w:val="24"/>
            <w:szCs w:val="24"/>
          </w:rPr>
          <w:t>stadium I</w:t>
        </w:r>
      </w:ins>
      <w:r>
        <w:rPr>
          <w:rFonts w:cs="Times New Roman" w:ascii="Times New Roman" w:hAnsi="Times New Roman"/>
          <w:b/>
          <w:bCs/>
          <w:sz w:val="24"/>
          <w:szCs w:val="24"/>
        </w:rPr>
        <w:t>)</w:t>
      </w:r>
      <w:r>
        <w:rPr>
          <w:rFonts w:cs="Times New Roman" w:ascii="Times New Roman" w:hAnsi="Times New Roman"/>
          <w:b/>
          <w:bCs/>
          <w:sz w:val="24"/>
          <w:szCs w:val="24"/>
        </w:rPr>
      </w:r>
      <w:commentRangeEnd w:id="0"/>
      <w:r>
        <w:commentReference w:id="0"/>
      </w:r>
      <w:r>
        <w:rPr>
          <w:rFonts w:cs="Times New Roman" w:ascii="Times New Roman" w:hAnsi="Times New Roman"/>
          <w:sz w:val="24"/>
          <w:szCs w:val="24"/>
        </w:rPr>
        <w:t xml:space="preserve"> </w:t>
      </w:r>
      <w:r>
        <w:rPr>
          <w:rFonts w:cs="Times New Roman" w:ascii="Times New Roman" w:hAnsi="Times New Roman"/>
          <w:i/>
          <w:iCs/>
          <w:sz w:val="24"/>
          <w:szCs w:val="24"/>
        </w:rPr>
        <w:t>sukcesja wczesna</w:t>
      </w:r>
      <w:r>
        <w:rPr>
          <w:rFonts w:cs="Times New Roman" w:ascii="Times New Roman" w:hAnsi="Times New Roman"/>
          <w:sz w:val="24"/>
          <w:szCs w:val="24"/>
        </w:rPr>
        <w:t xml:space="preserve"> (etap wkraczania roślin - 10 piaskowni) - gleba bez roślin &gt;70% powierzchni, roślinność zielna 5- 30% powierzchni </w:t>
      </w:r>
      <w:r>
        <w:rPr>
          <w:rFonts w:cs="Times New Roman" w:ascii="Times New Roman" w:hAnsi="Times New Roman"/>
          <w:b/>
          <w:bCs/>
          <w:sz w:val="24"/>
          <w:szCs w:val="24"/>
        </w:rPr>
        <w:t>(</w:t>
      </w:r>
      <w:del w:id="4" w:author="Unknown Author" w:date="2020-06-02T10:26:33Z">
        <w:r>
          <w:rPr>
            <w:rFonts w:cs="Times New Roman" w:ascii="Times New Roman" w:hAnsi="Times New Roman"/>
            <w:b/>
            <w:bCs/>
            <w:sz w:val="24"/>
            <w:szCs w:val="24"/>
          </w:rPr>
          <w:delText>B</w:delText>
        </w:r>
      </w:del>
      <w:ins w:id="5" w:author="Unknown Author" w:date="2020-06-02T10:26:33Z">
        <w:r>
          <w:rPr>
            <w:rFonts w:cs="Times New Roman" w:ascii="Times New Roman" w:hAnsi="Times New Roman"/>
            <w:b/>
            <w:bCs/>
            <w:sz w:val="24"/>
            <w:szCs w:val="24"/>
          </w:rPr>
          <w:t>stadium II</w:t>
        </w:r>
      </w:ins>
      <w:r>
        <w:rPr>
          <w:rFonts w:cs="Times New Roman" w:ascii="Times New Roman" w:hAnsi="Times New Roman"/>
          <w:b/>
          <w:bCs/>
          <w:sz w:val="24"/>
          <w:szCs w:val="24"/>
        </w:rPr>
        <w:t>)</w:t>
      </w:r>
      <w:r>
        <w:rPr>
          <w:rFonts w:cs="Times New Roman" w:ascii="Times New Roman" w:hAnsi="Times New Roman"/>
          <w:sz w:val="24"/>
          <w:szCs w:val="24"/>
        </w:rPr>
        <w:t xml:space="preserve"> </w:t>
      </w:r>
      <w:r>
        <w:rPr>
          <w:rFonts w:cs="Times New Roman" w:ascii="Times New Roman" w:hAnsi="Times New Roman"/>
          <w:i/>
          <w:iCs/>
          <w:sz w:val="24"/>
          <w:szCs w:val="24"/>
        </w:rPr>
        <w:t>sukcesja pośrednia</w:t>
      </w:r>
      <w:r>
        <w:rPr>
          <w:rFonts w:cs="Times New Roman" w:ascii="Times New Roman" w:hAnsi="Times New Roman"/>
          <w:sz w:val="24"/>
          <w:szCs w:val="24"/>
        </w:rPr>
        <w:t xml:space="preserve"> (etap zadarniania - 12 piaskowni) - gleba bez roślin &lt;40% </w:t>
      </w:r>
      <w:r>
        <w:rPr>
          <w:rFonts w:cs="Times New Roman" w:ascii="Times New Roman" w:hAnsi="Times New Roman"/>
          <w:sz w:val="24"/>
          <w:szCs w:val="24"/>
          <w:lang w:val="la"/>
        </w:rPr>
        <w:t xml:space="preserve">powierzchni, roślinność zielna 15-55% powierzchni, drzewa i zadrzewienia &gt; 5%, </w:t>
      </w:r>
      <w:r>
        <w:rPr>
          <w:rFonts w:cs="Times New Roman" w:ascii="Times New Roman" w:hAnsi="Times New Roman"/>
          <w:b/>
          <w:bCs/>
          <w:sz w:val="24"/>
          <w:szCs w:val="24"/>
          <w:lang w:val="la"/>
        </w:rPr>
        <w:t>(</w:t>
      </w:r>
      <w:ins w:id="6" w:author="Unknown Author" w:date="2020-06-02T10:26:38Z">
        <w:r>
          <w:rPr>
            <w:rFonts w:cs="Times New Roman" w:ascii="Times New Roman" w:hAnsi="Times New Roman"/>
            <w:b/>
            <w:bCs/>
            <w:sz w:val="24"/>
            <w:szCs w:val="24"/>
            <w:lang w:val="la"/>
          </w:rPr>
          <w:t>stadium III</w:t>
        </w:r>
      </w:ins>
      <w:del w:id="7" w:author="Unknown Author" w:date="2020-06-02T10:26:36Z">
        <w:r>
          <w:rPr>
            <w:rFonts w:cs="Times New Roman" w:ascii="Times New Roman" w:hAnsi="Times New Roman"/>
            <w:b/>
            <w:bCs/>
            <w:sz w:val="24"/>
            <w:szCs w:val="24"/>
            <w:lang w:val="la"/>
          </w:rPr>
          <w:delText>C</w:delText>
        </w:r>
      </w:del>
      <w:r>
        <w:rPr>
          <w:rFonts w:cs="Times New Roman" w:ascii="Times New Roman" w:hAnsi="Times New Roman"/>
          <w:b/>
          <w:bCs/>
          <w:sz w:val="24"/>
          <w:szCs w:val="24"/>
          <w:lang w:val="la"/>
        </w:rPr>
        <w:t>)</w:t>
      </w:r>
      <w:r>
        <w:rPr>
          <w:rFonts w:cs="Times New Roman" w:ascii="Times New Roman" w:hAnsi="Times New Roman"/>
          <w:sz w:val="24"/>
          <w:szCs w:val="24"/>
          <w:lang w:val="la"/>
        </w:rPr>
        <w:t xml:space="preserve"> </w:t>
      </w:r>
      <w:r>
        <w:rPr>
          <w:rFonts w:cs="Times New Roman" w:ascii="Times New Roman" w:hAnsi="Times New Roman"/>
          <w:i/>
          <w:iCs/>
          <w:sz w:val="24"/>
          <w:szCs w:val="24"/>
          <w:lang w:val="la"/>
        </w:rPr>
        <w:t>sukcesja późna</w:t>
      </w:r>
      <w:r>
        <w:rPr>
          <w:rFonts w:cs="Times New Roman" w:ascii="Times New Roman" w:hAnsi="Times New Roman"/>
          <w:sz w:val="24"/>
          <w:szCs w:val="24"/>
          <w:lang w:val="la"/>
        </w:rPr>
        <w:t xml:space="preserve"> (etap zakrzaczania</w:t>
      </w:r>
      <w:r>
        <w:rPr>
          <w:rFonts w:cs="Times New Roman" w:ascii="Times New Roman" w:hAnsi="Times New Roman"/>
          <w:sz w:val="24"/>
          <w:szCs w:val="24"/>
        </w:rPr>
        <w:t xml:space="preserve"> i zalesiania - 10 piaskowni) - gleba bez roślin &lt;5% powierzchni, roślinność zielna 30-55 % powierzchni, drzewa i zadrzewienia &gt; 40%. </w:t>
      </w:r>
      <w:r>
        <w:rPr>
          <w:rFonts w:cs="Times New Roman" w:ascii="Times New Roman" w:hAnsi="Times New Roman"/>
          <w:sz w:val="24"/>
          <w:szCs w:val="24"/>
          <w:lang w:eastAsia="zh-CN" w:bidi="hi-IN"/>
        </w:rPr>
        <w:t>Procentowy udział danej kategorii pokrycia terenu określiliśmy względem powierzchni piaskowni (</w:t>
      </w:r>
      <w:r>
        <w:rPr>
          <w:rFonts w:cs="Times New Roman" w:ascii="Times New Roman" w:hAnsi="Times New Roman"/>
          <w:sz w:val="24"/>
          <w:szCs w:val="24"/>
          <w:lang w:val="en-US" w:eastAsia="zh-CN" w:bidi="hi-IN"/>
        </w:rPr>
        <w:t>Table</w:t>
      </w:r>
      <w:r>
        <w:rPr>
          <w:rFonts w:cs="Times New Roman" w:ascii="Times New Roman" w:hAnsi="Times New Roman"/>
          <w:sz w:val="24"/>
          <w:szCs w:val="24"/>
          <w:lang w:eastAsia="zh-CN" w:bidi="hi-IN"/>
        </w:rPr>
        <w:t xml:space="preserve"> 1). </w:t>
      </w:r>
    </w:p>
    <w:p>
      <w:pPr>
        <w:pStyle w:val="Normal"/>
        <w:spacing w:lineRule="auto" w:line="360"/>
        <w:ind w:firstLine="680"/>
        <w:jc w:val="both"/>
        <w:rPr>
          <w:rFonts w:ascii="Times New Roman" w:hAnsi="Times New Roman" w:cs="Times New Roman"/>
          <w:sz w:val="24"/>
          <w:szCs w:val="24"/>
          <w:lang w:val="en-GB"/>
        </w:rPr>
      </w:pPr>
      <w:r>
        <w:rPr>
          <w:rFonts w:cs="Times New Roman" w:ascii="Times New Roman" w:hAnsi="Times New Roman"/>
          <w:color w:val="000000"/>
          <w:sz w:val="24"/>
          <w:szCs w:val="24"/>
          <w:lang w:val="en-GB"/>
        </w:rPr>
        <w:t>This study is a continuation of a project concerning the importance of sand quarries for wild bees, which was initiated in 2015. The material used here is a compilation of data collected in 2008, 2015–2016 (</w:t>
      </w:r>
      <w:r>
        <w:rPr>
          <w:rFonts w:cs="Times New Roman" w:ascii="Times New Roman" w:hAnsi="Times New Roman"/>
          <w:color w:val="000000"/>
          <w:sz w:val="24"/>
          <w:szCs w:val="24"/>
          <w:lang w:val="en-US"/>
        </w:rPr>
        <w:t>Twerd</w:t>
      </w:r>
      <w:r>
        <w:rPr>
          <w:rFonts w:cs="Times New Roman" w:ascii="Times New Roman" w:hAnsi="Times New Roman"/>
          <w:color w:val="000000"/>
          <w:sz w:val="24"/>
          <w:szCs w:val="24"/>
          <w:lang w:val="en-GB"/>
        </w:rPr>
        <w:t xml:space="preserve"> et al. 2019), (17 sites), and in 2017 (15 sites). </w:t>
      </w:r>
      <w:r>
        <w:rPr>
          <w:rFonts w:cs="Times New Roman" w:ascii="Times New Roman" w:hAnsi="Times New Roman"/>
          <w:sz w:val="24"/>
          <w:szCs w:val="24"/>
          <w:lang w:val="en-GB"/>
        </w:rPr>
        <w:t>Research was conducted after obtaining oral consent from managers of the land and in accordance with applicable law.</w:t>
      </w:r>
    </w:p>
    <w:p>
      <w:pPr>
        <w:pStyle w:val="Tekstpodstawowy31"/>
        <w:rPr>
          <w:lang w:val="en-US"/>
        </w:rPr>
      </w:pPr>
      <w:r>
        <w:rPr>
          <w:i/>
          <w:iCs/>
          <w:lang w:val="en-US"/>
        </w:rPr>
        <w:t>2.2. Insect sampling</w:t>
      </w:r>
      <w:r>
        <w:rPr>
          <w:lang w:val="en-US"/>
        </w:rPr>
        <w:t xml:space="preserve"> </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rPr>
        <w:tab/>
      </w:r>
      <w:bookmarkStart w:id="1" w:name="result_box66"/>
      <w:bookmarkEnd w:id="1"/>
      <w:r>
        <w:rPr>
          <w:rFonts w:cs="Times New Roman" w:ascii="Times New Roman" w:hAnsi="Times New Roman"/>
          <w:sz w:val="24"/>
          <w:szCs w:val="24"/>
          <w:lang w:val="en-US"/>
        </w:rPr>
        <w:t xml:space="preserve">The insects were collected when the weather was favorable for bee activity, i.e., with no or little wind (&lt; 3 on the Beaufort scale) (Krauss et al., 2009). During our study, the temperature was always above 16°C, and on most days did not exceed 25°C. Due to the fact that the phenological period in Eastern Poland is delayed in relation to the central part of the country by about two weeks, the research was conducted in May and July in order to obtain the fullest possible number of both spring and summer species. In each sand quarry, the insects were caught in a 200 x 1 m transect (Banaszak, 1980). </w:t>
      </w:r>
      <w:bookmarkStart w:id="2" w:name="result_box68"/>
      <w:bookmarkEnd w:id="2"/>
      <w:r>
        <w:rPr>
          <w:rFonts w:cs="Times New Roman" w:ascii="Times New Roman" w:hAnsi="Times New Roman"/>
          <w:sz w:val="24"/>
          <w:szCs w:val="24"/>
          <w:lang w:val="en-US"/>
        </w:rPr>
        <w:t>We used a sweep net by searching on flowers and in favorite nesting sites of bees. Bee collection along each transect lasted about 30 min.</w:t>
      </w:r>
      <w:r>
        <w:rPr>
          <w:lang w:val="en-US"/>
        </w:rPr>
        <w:t xml:space="preserve"> </w:t>
      </w:r>
      <w:r>
        <w:rPr>
          <w:rFonts w:cs="Times New Roman" w:ascii="Times New Roman" w:hAnsi="Times New Roman"/>
          <w:sz w:val="24"/>
          <w:szCs w:val="24"/>
          <w:lang w:val="en-US"/>
        </w:rPr>
        <w:t>The number of delimited transects was adjusted to the size of sand quarry: 0.5 - 1.0 ha area (no more than 4 transects), 1.0 - 3.0 ha area (no more than 8 transects), &gt; 3.0 ha area (no more than 12 transects</w:t>
      </w:r>
      <w:r>
        <w:rPr>
          <w:rFonts w:cs="Times New Roman" w:ascii="Times New Roman" w:hAnsi="Times New Roman"/>
          <w:sz w:val="24"/>
          <w:szCs w:val="24"/>
        </w:rPr>
        <w:t xml:space="preserve">). </w:t>
      </w:r>
      <w:bookmarkStart w:id="3" w:name="result_box69"/>
      <w:bookmarkEnd w:id="3"/>
      <w:r>
        <w:rPr>
          <w:rFonts w:cs="Times New Roman" w:ascii="Times New Roman" w:hAnsi="Times New Roman"/>
          <w:sz w:val="24"/>
          <w:szCs w:val="24"/>
        </w:rPr>
        <w:t xml:space="preserve">Informację o liczbie przeanalizowanych </w:t>
      </w:r>
      <w:r>
        <w:rPr>
          <w:rFonts w:cs="Times New Roman" w:ascii="Times New Roman" w:hAnsi="Times New Roman"/>
          <w:sz w:val="24"/>
          <w:szCs w:val="24"/>
          <w:lang w:val="la"/>
        </w:rPr>
        <w:t>transektów,</w:t>
      </w:r>
      <w:r>
        <w:rPr>
          <w:rFonts w:cs="Times New Roman" w:ascii="Times New Roman" w:hAnsi="Times New Roman"/>
          <w:sz w:val="24"/>
          <w:szCs w:val="24"/>
        </w:rPr>
        <w:t xml:space="preserve"> dostosowanych do wielkości siedliska zawarliśmy</w:t>
      </w:r>
      <w:r>
        <w:rPr>
          <w:rFonts w:cs="Times New Roman" w:ascii="Times New Roman" w:hAnsi="Times New Roman"/>
          <w:sz w:val="24"/>
          <w:szCs w:val="24"/>
          <w:lang w:val="en-US"/>
        </w:rPr>
        <w:t xml:space="preserve"> w Table A1. </w:t>
      </w:r>
      <w:r>
        <w:rPr>
          <w:rFonts w:cs="Times New Roman" w:ascii="Times New Roman" w:hAnsi="Times New Roman"/>
          <w:color w:val="FF0000"/>
          <w:sz w:val="24"/>
          <w:szCs w:val="24"/>
          <w:lang w:val="en-US"/>
        </w:rPr>
        <w:t xml:space="preserve">In total, 160 samples (transects) were collected in the summer. </w:t>
      </w:r>
      <w:bookmarkStart w:id="4" w:name="result_box70"/>
      <w:bookmarkEnd w:id="4"/>
      <w:r>
        <w:rPr>
          <w:rFonts w:cs="Times New Roman" w:ascii="Times New Roman" w:hAnsi="Times New Roman"/>
          <w:color w:val="FF0000"/>
          <w:sz w:val="24"/>
          <w:szCs w:val="24"/>
          <w:lang w:val="en-US"/>
        </w:rPr>
        <w:t>However, in the spring time, due to the small contribution of food plants to the spring flora of the analyzed quarries, the sampling time was reduced by half (a total of 80 samples)</w:t>
      </w:r>
      <w:bookmarkStart w:id="5" w:name="result_box72"/>
      <w:bookmarkEnd w:id="5"/>
      <w:r>
        <w:rPr/>
        <w:commentReference w:id="1"/>
      </w:r>
      <w:r>
        <w:rPr>
          <w:rFonts w:cs="Times New Roman" w:ascii="Times New Roman" w:hAnsi="Times New Roman"/>
          <w:color w:val="FF0000"/>
          <w:sz w:val="24"/>
          <w:szCs w:val="24"/>
          <w:lang w:val="en-US"/>
        </w:rPr>
        <w:t xml:space="preserve">. </w:t>
      </w:r>
      <w:r>
        <w:rPr>
          <w:rFonts w:cs="Times New Roman" w:ascii="Times New Roman" w:hAnsi="Times New Roman"/>
          <w:sz w:val="24"/>
          <w:szCs w:val="24"/>
          <w:lang w:val="en-US"/>
        </w:rPr>
        <w:t xml:space="preserve">To avoid self-replication, the sample sites were spaced more than 1.5 km apart. The collected specimens were pinned and identified to the species level. Bumblebees were identified </w:t>
      </w:r>
      <w:r>
        <w:rPr>
          <w:rFonts w:cs="Times New Roman" w:ascii="Times New Roman" w:hAnsi="Times New Roman"/>
          <w:i/>
          <w:iCs/>
          <w:sz w:val="24"/>
          <w:szCs w:val="24"/>
          <w:lang w:val="en-US"/>
        </w:rPr>
        <w:t xml:space="preserve">in situ </w:t>
      </w:r>
      <w:r>
        <w:rPr>
          <w:rFonts w:cs="Times New Roman" w:ascii="Times New Roman" w:hAnsi="Times New Roman"/>
          <w:sz w:val="24"/>
          <w:szCs w:val="24"/>
          <w:lang w:val="en-US"/>
        </w:rPr>
        <w:t>(</w:t>
      </w:r>
      <w:r>
        <w:rPr>
          <w:rFonts w:cs="Times New Roman" w:ascii="Times New Roman" w:hAnsi="Times New Roman"/>
          <w:sz w:val="24"/>
          <w:szCs w:val="24"/>
          <w:lang w:val="la"/>
        </w:rPr>
        <w:t>McFrederick and LeBuhn</w:t>
      </w:r>
      <w:r>
        <w:rPr>
          <w:rFonts w:cs="Times New Roman" w:ascii="Times New Roman" w:hAnsi="Times New Roman"/>
          <w:sz w:val="24"/>
          <w:szCs w:val="24"/>
          <w:lang w:val="en-US"/>
        </w:rPr>
        <w:t xml:space="preserve"> 2006). Species nomenclature was taken after </w:t>
      </w:r>
      <w:r>
        <w:rPr>
          <w:rFonts w:cs="Times New Roman" w:ascii="Times New Roman" w:hAnsi="Times New Roman"/>
          <w:sz w:val="24"/>
          <w:szCs w:val="24"/>
          <w:shd w:fill="FFFFFF" w:val="clear"/>
          <w:lang w:val="en-US"/>
        </w:rPr>
        <w:t xml:space="preserve">Kuhlmann </w:t>
      </w:r>
      <w:r>
        <w:rPr>
          <w:rStyle w:val="Emphasis"/>
          <w:rFonts w:cs="Times New Roman" w:ascii="Times New Roman" w:hAnsi="Times New Roman"/>
          <w:i w:val="false"/>
          <w:sz w:val="24"/>
          <w:szCs w:val="24"/>
          <w:shd w:fill="FFFFFF" w:val="clear"/>
          <w:lang w:val="en-US"/>
        </w:rPr>
        <w:t>et al</w:t>
      </w:r>
      <w:r>
        <w:rPr>
          <w:rFonts w:cs="Times New Roman" w:ascii="Times New Roman" w:hAnsi="Times New Roman"/>
          <w:i/>
          <w:sz w:val="24"/>
          <w:szCs w:val="24"/>
          <w:shd w:fill="FFFFFF" w:val="clear"/>
          <w:lang w:val="en-US"/>
        </w:rPr>
        <w:t>.</w:t>
      </w:r>
      <w:r>
        <w:rPr>
          <w:rFonts w:cs="Times New Roman" w:ascii="Times New Roman" w:hAnsi="Times New Roman"/>
          <w:sz w:val="24"/>
          <w:szCs w:val="24"/>
          <w:lang w:val="en-US"/>
        </w:rPr>
        <w:t xml:space="preserve"> (2015), …….</w:t>
      </w:r>
    </w:p>
    <w:p>
      <w:pPr>
        <w:pStyle w:val="TextBody"/>
        <w:jc w:val="left"/>
        <w:rPr>
          <w:i/>
          <w:i/>
          <w:lang w:val="en-GB"/>
        </w:rPr>
      </w:pPr>
      <w:r>
        <w:rPr>
          <w:i/>
          <w:lang w:val="en-GB"/>
        </w:rPr>
        <w:t>2.3. Statistical analysis</w:t>
      </w:r>
    </w:p>
    <w:p>
      <w:pPr>
        <w:pStyle w:val="TextBodyIndent"/>
        <w:spacing w:lineRule="auto" w:line="360" w:before="0" w:after="0"/>
        <w:ind w:firstLine="540"/>
        <w:jc w:val="both"/>
        <w:rPr/>
      </w:pPr>
      <w:commentRangeStart w:id="2"/>
      <w:r>
        <w:rPr>
          <w:rFonts w:cs="Times New Roman" w:ascii="Times New Roman" w:hAnsi="Times New Roman"/>
          <w:sz w:val="24"/>
          <w:szCs w:val="24"/>
          <w:lang w:val="en-US"/>
        </w:rPr>
        <w:t>The species richness was assessed using rarefaction curves (</w:t>
      </w:r>
      <w:r>
        <w:rPr>
          <w:rFonts w:cs="Times New Roman" w:ascii="Times New Roman" w:hAnsi="Times New Roman"/>
          <w:sz w:val="24"/>
          <w:szCs w:val="24"/>
        </w:rPr>
        <w:t xml:space="preserve">Gotelli </w:t>
      </w:r>
      <w:r>
        <w:rPr>
          <w:rFonts w:cs="Times New Roman" w:ascii="Times New Roman" w:hAnsi="Times New Roman"/>
          <w:sz w:val="24"/>
          <w:szCs w:val="24"/>
          <w:lang w:val="en-US"/>
        </w:rPr>
        <w:t xml:space="preserve">and Colwell, 2001). The computations were performed with </w:t>
      </w:r>
      <w:r>
        <w:rPr>
          <w:rFonts w:cs="Times New Roman" w:ascii="Times New Roman" w:hAnsi="Times New Roman"/>
          <w:sz w:val="24"/>
          <w:szCs w:val="24"/>
        </w:rPr>
        <w:t>EstimateS</w:t>
      </w:r>
      <w:r>
        <w:rPr>
          <w:rFonts w:cs="Times New Roman" w:ascii="Times New Roman" w:hAnsi="Times New Roman"/>
          <w:sz w:val="24"/>
          <w:szCs w:val="24"/>
          <w:lang w:val="en-US"/>
        </w:rPr>
        <w:t xml:space="preserve"> software (Colwell, 2006). The extrapolated species richnes</w:t>
      </w:r>
      <w:r>
        <w:rPr>
          <w:rFonts w:cs="Times New Roman" w:ascii="Times New Roman" w:hAnsi="Times New Roman"/>
          <w:sz w:val="24"/>
          <w:szCs w:val="24"/>
          <w:lang w:val="en-US"/>
          <w:rPrChange w:id="0" w:author="Unknown Author" w:date="2020-06-02T10:37:44Z"/>
        </w:rPr>
        <w:t>s (the number of observed species and the unobserved ones) was estimated using Chao1 estimator (Chao, 1984).</w:t>
      </w:r>
      <w:commentRangeEnd w:id="2"/>
      <w:r>
        <w:commentReference w:id="2"/>
      </w:r>
      <w:r>
        <w:rPr>
          <w:rFonts w:cs="Times New Roman" w:ascii="Times New Roman" w:hAnsi="Times New Roman"/>
          <w:sz w:val="24"/>
          <w:szCs w:val="24"/>
          <w:lang w:val="en-US"/>
        </w:rPr>
      </w:r>
    </w:p>
    <w:p>
      <w:pPr>
        <w:pStyle w:val="Textbody1"/>
        <w:spacing w:lineRule="auto" w:line="360" w:before="0" w:after="0"/>
        <w:ind w:firstLine="709"/>
        <w:jc w:val="both"/>
        <w:rPr/>
      </w:pPr>
      <w:r>
        <w:rPr>
          <w:rFonts w:cs="Times New Roman" w:ascii="Times New Roman" w:hAnsi="Times New Roman"/>
          <w:sz w:val="24"/>
          <w:szCs w:val="24"/>
          <w:lang w:val="pl-PL"/>
          <w:rPrChange w:id="0" w:author="Unknown Author" w:date="2020-06-02T10:37:44Z"/>
        </w:rPr>
        <w:t xml:space="preserve">Wszystkie pozostałe analizy przeprowadziliśmy w programie R (R Core Team, 2019). W celu przeanalizowania różnic pomiędzy </w:t>
      </w:r>
      <w:del w:id="10" w:author="Unknown Author" w:date="2020-06-02T10:35:29Z">
        <w:r>
          <w:rPr>
            <w:rFonts w:cs="Times New Roman" w:ascii="Times New Roman" w:hAnsi="Times New Roman"/>
            <w:sz w:val="24"/>
            <w:szCs w:val="24"/>
            <w:lang w:val="pl-PL"/>
          </w:rPr>
          <w:delText xml:space="preserve">wybranymi </w:delText>
        </w:r>
      </w:del>
      <w:ins w:id="11" w:author="Unknown Author" w:date="2020-06-02T10:35:33Z">
        <w:r>
          <w:rPr>
            <w:rFonts w:cs="Times New Roman" w:ascii="Times New Roman" w:hAnsi="Times New Roman"/>
            <w:sz w:val="24"/>
            <w:szCs w:val="24"/>
            <w:lang w:val="pl-PL"/>
          </w:rPr>
          <w:t>różnorodnością gatunkową, bogactewem gatunkowym i liczebnością</w:t>
        </w:r>
      </w:ins>
      <w:del w:id="12" w:author="Unknown Author" w:date="2020-06-02T10:35:52Z">
        <w:r>
          <w:rPr>
            <w:rFonts w:cs="Times New Roman" w:ascii="Times New Roman" w:hAnsi="Times New Roman"/>
            <w:sz w:val="24"/>
            <w:szCs w:val="24"/>
            <w:lang w:val="pl-PL"/>
          </w:rPr>
          <w:delText>charakterystykami</w:delText>
        </w:r>
      </w:del>
      <w:r>
        <w:rPr>
          <w:rFonts w:cs="Times New Roman" w:ascii="Times New Roman" w:hAnsi="Times New Roman"/>
          <w:sz w:val="24"/>
          <w:szCs w:val="24"/>
          <w:lang w:val="pl-PL"/>
          <w:rPrChange w:id="0" w:author="Unknown Author" w:date="2020-06-02T10:37:44Z"/>
        </w:rPr>
        <w:t xml:space="preserve"> zgrupowań użyliśmy</w:t>
      </w:r>
      <w:ins w:id="14" w:author="Unknown Author" w:date="2020-06-02T10:36:08Z">
        <w:r>
          <w:rPr>
            <w:rFonts w:cs="Times New Roman" w:ascii="Times New Roman" w:hAnsi="Times New Roman"/>
            <w:sz w:val="24"/>
            <w:szCs w:val="24"/>
            <w:lang w:val="pl-PL"/>
          </w:rPr>
          <w:t xml:space="preserve"> generalizowanych modeli liniowych (GLM)</w:t>
        </w:r>
      </w:ins>
      <w:del w:id="15" w:author="Unknown Author" w:date="2020-06-02T10:36:29Z">
        <w:r>
          <w:rPr>
            <w:rFonts w:cs="Times New Roman" w:ascii="Times New Roman" w:hAnsi="Times New Roman"/>
            <w:sz w:val="24"/>
            <w:szCs w:val="24"/>
            <w:lang w:val="pl-PL"/>
          </w:rPr>
          <w:delText xml:space="preserve"> LM i GLM</w:delText>
        </w:r>
      </w:del>
      <w:r>
        <w:rPr>
          <w:rFonts w:cs="Times New Roman" w:ascii="Times New Roman" w:hAnsi="Times New Roman"/>
          <w:sz w:val="24"/>
          <w:szCs w:val="24"/>
          <w:lang w:val="pl-PL"/>
          <w:rPrChange w:id="0" w:author="Unknown Author" w:date="2020-06-02T10:37:44Z"/>
        </w:rPr>
        <w:t xml:space="preserve"> korzystając z pakietu </w:t>
      </w:r>
      <w:r>
        <w:rPr>
          <w:rStyle w:val="Emphasis"/>
          <w:rFonts w:cs="Times New Roman" w:ascii="Times New Roman" w:hAnsi="Times New Roman"/>
          <w:sz w:val="24"/>
          <w:szCs w:val="24"/>
          <w:lang w:val="pl-PL"/>
          <w:rPrChange w:id="0" w:author="Unknown Author" w:date="2020-06-02T10:37:44Z"/>
        </w:rPr>
        <w:t>MASS</w:t>
      </w:r>
      <w:r>
        <w:rPr>
          <w:rFonts w:cs="Times New Roman" w:ascii="Times New Roman" w:hAnsi="Times New Roman"/>
          <w:sz w:val="24"/>
          <w:szCs w:val="24"/>
          <w:lang w:val="pl-PL"/>
          <w:rPrChange w:id="0" w:author="Unknown Author" w:date="2020-06-02T10:37:44Z"/>
        </w:rPr>
        <w:t xml:space="preserve"> (</w:t>
      </w:r>
      <w:r>
        <w:rPr>
          <w:rFonts w:cs="Times New Roman" w:ascii="Times New Roman" w:hAnsi="Times New Roman"/>
          <w:sz w:val="24"/>
          <w:szCs w:val="24"/>
          <w:lang w:val="pl-PL"/>
        </w:rPr>
        <w:t>Venables &amp; Ripley, 2002</w:t>
      </w:r>
      <w:r>
        <w:rPr>
          <w:rFonts w:cs="Times New Roman" w:ascii="Times New Roman" w:hAnsi="Times New Roman"/>
          <w:sz w:val="24"/>
          <w:szCs w:val="24"/>
          <w:lang w:val="pl-PL"/>
          <w:rPrChange w:id="0" w:author="Unknown Author" w:date="2020-06-02T10:37:44Z"/>
        </w:rPr>
        <w:t xml:space="preserve">). </w:t>
      </w:r>
      <w:ins w:id="20" w:author="Unknown Author" w:date="2020-06-02T10:40:52Z">
        <w:r>
          <w:rPr>
            <w:rFonts w:cs="Times New Roman" w:ascii="Times New Roman" w:hAnsi="Times New Roman"/>
            <w:sz w:val="24"/>
            <w:szCs w:val="24"/>
            <w:lang w:val="pl-PL"/>
          </w:rPr>
          <w:t>Liczebność</w:t>
        </w:r>
      </w:ins>
      <w:del w:id="21" w:author="Unknown Author" w:date="2020-06-02T10:40:52Z">
        <w:r>
          <w:rPr>
            <w:rFonts w:cs="Times New Roman" w:ascii="Times New Roman" w:hAnsi="Times New Roman"/>
            <w:sz w:val="24"/>
            <w:szCs w:val="24"/>
            <w:lang w:val="pl-PL"/>
          </w:rPr>
          <w:delText>Rozkład reszt dla liczby</w:delText>
        </w:r>
      </w:del>
      <w:r>
        <w:rPr>
          <w:rFonts w:cs="Times New Roman" w:ascii="Times New Roman" w:hAnsi="Times New Roman"/>
          <w:sz w:val="24"/>
          <w:szCs w:val="24"/>
          <w:lang w:val="pl-PL"/>
          <w:rPrChange w:id="0" w:author="Unknown Author" w:date="2020-06-02T10:37:44Z"/>
        </w:rPr>
        <w:t xml:space="preserve"> osobników </w:t>
      </w:r>
      <w:r>
        <w:rPr>
          <w:rFonts w:cs="Times New Roman" w:ascii="Times New Roman" w:hAnsi="Times New Roman"/>
          <w:sz w:val="24"/>
          <w:szCs w:val="24"/>
          <w:lang w:val="pl-PL"/>
        </w:rPr>
        <w:t xml:space="preserve">był modelowany za pomocą </w:t>
      </w:r>
      <w:ins w:id="23" w:author="Unknown Author" w:date="2020-06-02T10:41:15Z">
        <w:r>
          <w:rPr>
            <w:rFonts w:cs="Times New Roman" w:ascii="Times New Roman" w:hAnsi="Times New Roman"/>
            <w:sz w:val="24"/>
            <w:szCs w:val="24"/>
            <w:lang w:val="pl-PL"/>
          </w:rPr>
          <w:t xml:space="preserve">rozkładu </w:t>
        </w:r>
      </w:ins>
      <w:r>
        <w:rPr>
          <w:rFonts w:cs="Times New Roman" w:ascii="Times New Roman" w:hAnsi="Times New Roman"/>
          <w:sz w:val="24"/>
          <w:szCs w:val="24"/>
          <w:lang w:val="pl-PL"/>
          <w:rPrChange w:id="0" w:author="Unknown Author" w:date="2020-06-02T10:37:44Z"/>
        </w:rPr>
        <w:t>dwu</w:t>
      </w:r>
      <w:r>
        <w:rPr>
          <w:rFonts w:cs="Times New Roman" w:ascii="Times New Roman" w:hAnsi="Times New Roman"/>
          <w:lang w:val="pl-PL"/>
        </w:rPr>
        <w:t>mianowego ujemn</w:t>
      </w:r>
      <w:ins w:id="25" w:author="Unknown Author" w:date="2020-06-02T10:41:32Z">
        <w:r>
          <w:rPr>
            <w:rFonts w:cs="Times New Roman" w:ascii="Times New Roman" w:hAnsi="Times New Roman"/>
            <w:lang w:val="pl-PL"/>
          </w:rPr>
          <w:t>ego</w:t>
        </w:r>
      </w:ins>
      <w:r>
        <w:rPr>
          <w:rFonts w:cs="Times New Roman" w:ascii="Times New Roman" w:hAnsi="Times New Roman"/>
          <w:lang w:val="pl-PL"/>
        </w:rPr>
        <w:t xml:space="preserve"> (negative binomial), a liczby gatunków - rozkład</w:t>
      </w:r>
      <w:ins w:id="26" w:author="Unknown Author" w:date="2020-06-02T10:41:40Z">
        <w:r>
          <w:rPr>
            <w:rFonts w:cs="Times New Roman" w:ascii="Times New Roman" w:hAnsi="Times New Roman"/>
            <w:lang w:val="pl-PL"/>
          </w:rPr>
          <w:t>u</w:t>
        </w:r>
      </w:ins>
      <w:del w:id="27" w:author="Unknown Author" w:date="2020-06-02T10:41:40Z">
        <w:r>
          <w:rPr>
            <w:rFonts w:cs="Times New Roman" w:ascii="Times New Roman" w:hAnsi="Times New Roman"/>
            <w:lang w:val="pl-PL"/>
          </w:rPr>
          <w:delText>em</w:delText>
        </w:r>
      </w:del>
      <w:r>
        <w:rPr>
          <w:rFonts w:cs="Times New Roman" w:ascii="Times New Roman" w:hAnsi="Times New Roman"/>
          <w:lang w:val="pl-PL"/>
        </w:rPr>
        <w:t xml:space="preserve"> Poissona. W celu zbadania interakcji pomiędzy poszczególnych grupami żądłówek i stadiami sukcesji przeprowadziliśmy test post-hoc Tukeya używając jego implementacji w pakiecie </w:t>
      </w:r>
      <w:r>
        <w:rPr>
          <w:rStyle w:val="Emphasis"/>
          <w:rFonts w:cs="Times New Roman" w:ascii="Times New Roman" w:hAnsi="Times New Roman"/>
          <w:lang w:val="pl-PL"/>
        </w:rPr>
        <w:t>emmeans</w:t>
      </w:r>
      <w:r>
        <w:rPr>
          <w:rFonts w:cs="Times New Roman" w:ascii="Times New Roman" w:hAnsi="Times New Roman"/>
          <w:lang w:val="pl-PL"/>
        </w:rPr>
        <w:t xml:space="preserve"> (</w:t>
      </w:r>
      <w:ins w:id="28" w:author="Unknown Author" w:date="2020-06-02T10:43:56Z">
        <w:r>
          <w:rPr>
            <w:rFonts w:cs="Times New Roman" w:ascii="Times New Roman" w:hAnsi="Times New Roman"/>
            <w:sz w:val="24"/>
            <w:szCs w:val="24"/>
            <w:lang w:val="pl-PL"/>
          </w:rPr>
          <w:t>Lenth 2019</w:t>
        </w:r>
      </w:ins>
      <w:r>
        <w:rPr>
          <w:rFonts w:cs="Times New Roman" w:ascii="Times New Roman" w:hAnsi="Times New Roman"/>
          <w:lang w:val="pl-PL"/>
        </w:rPr>
        <w:t xml:space="preserve">). </w:t>
      </w:r>
    </w:p>
    <w:p>
      <w:pPr>
        <w:pStyle w:val="Textbody1"/>
        <w:spacing w:lineRule="auto" w:line="360" w:before="0" w:after="0"/>
        <w:ind w:firstLine="709"/>
        <w:jc w:val="both"/>
        <w:rPr/>
      </w:pPr>
      <w:r>
        <w:rPr>
          <w:rFonts w:cs="Times New Roman" w:ascii="Times New Roman" w:hAnsi="Times New Roman"/>
          <w:lang w:val="pl-PL"/>
        </w:rPr>
        <w:t>W celu przetestowania, czy sukcesja odpowiada za zmiany w strukturze zgrupowań przeprowadziliśmy analizę RDA. W tym przypadku, zmienna stadium sukcesji, użyta została jako zmienna objaśniająca. Przed przeprowadzeniem analizy, macierz liczności została poddana przekształceniu Hellingera (</w:t>
      </w:r>
      <w:del w:id="29" w:author="Unknown Author" w:date="2020-06-02T10:48:08Z">
        <w:r>
          <w:rPr>
            <w:rFonts w:cs="Times New Roman" w:ascii="Times New Roman" w:hAnsi="Times New Roman"/>
            <w:lang w:val="pl-PL"/>
          </w:rPr>
          <w:delText>Legendre &amp; Cartes 2012</w:delText>
        </w:r>
      </w:del>
      <w:ins w:id="30" w:author="Unknown Author" w:date="2020-06-02T10:48:08Z">
        <w:r>
          <w:rPr>
            <w:rFonts w:cs="Times New Roman" w:ascii="Times New Roman" w:hAnsi="Times New Roman"/>
            <w:sz w:val="24"/>
            <w:szCs w:val="24"/>
            <w:lang w:val="pl-PL"/>
          </w:rPr>
          <w:t>Legendre &amp; Cáceres 2013</w:t>
        </w:r>
      </w:ins>
      <w:r>
        <w:rPr>
          <w:rFonts w:cs="Times New Roman" w:ascii="Times New Roman" w:hAnsi="Times New Roman"/>
          <w:lang w:val="pl-PL"/>
        </w:rPr>
        <w:t xml:space="preserve">). </w:t>
      </w:r>
      <w:del w:id="31" w:author="Unknown Author" w:date="2020-06-02T10:50:19Z">
        <w:r>
          <w:rPr>
            <w:rFonts w:cs="Times New Roman" w:ascii="Times New Roman" w:hAnsi="Times New Roman"/>
            <w:lang w:val="pl-PL"/>
          </w:rPr>
          <w:delText>Aby sprawdzić, które gatunki odpowiadały najsilniej na wyróżnione stadia sukcesji, d</w:delText>
        </w:r>
      </w:del>
      <w:ins w:id="32" w:author="Unknown Author" w:date="2020-06-02T10:50:19Z">
        <w:r>
          <w:rPr>
            <w:rFonts w:cs="Times New Roman" w:ascii="Times New Roman" w:hAnsi="Times New Roman"/>
            <w:lang w:val="pl-PL"/>
          </w:rPr>
          <w:t>D</w:t>
        </w:r>
      </w:ins>
      <w:r>
        <w:rPr>
          <w:rFonts w:cs="Times New Roman" w:ascii="Times New Roman" w:hAnsi="Times New Roman"/>
          <w:lang w:val="pl-PL"/>
        </w:rPr>
        <w:t xml:space="preserve">opasowaliśmy </w:t>
      </w:r>
      <w:del w:id="33" w:author="Unknown Author" w:date="2020-06-02T10:50:23Z">
        <w:r>
          <w:rPr>
            <w:rFonts w:cs="Times New Roman" w:ascii="Times New Roman" w:hAnsi="Times New Roman"/>
            <w:lang w:val="pl-PL"/>
          </w:rPr>
          <w:delText xml:space="preserve">ich </w:delText>
        </w:r>
      </w:del>
      <w:r>
        <w:rPr>
          <w:rFonts w:cs="Times New Roman" w:ascii="Times New Roman" w:hAnsi="Times New Roman"/>
          <w:lang w:val="pl-PL"/>
        </w:rPr>
        <w:t xml:space="preserve">liczebności </w:t>
      </w:r>
      <w:ins w:id="34" w:author="Unknown Author" w:date="2020-06-02T10:50:26Z">
        <w:r>
          <w:rPr>
            <w:rFonts w:cs="Times New Roman" w:ascii="Times New Roman" w:hAnsi="Times New Roman"/>
            <w:lang w:val="pl-PL"/>
          </w:rPr>
          <w:t xml:space="preserve">poszczególnych gatunków </w:t>
        </w:r>
      </w:ins>
      <w:r>
        <w:rPr>
          <w:rFonts w:cs="Times New Roman" w:ascii="Times New Roman" w:hAnsi="Times New Roman"/>
          <w:lang w:val="pl-PL"/>
        </w:rPr>
        <w:t xml:space="preserve">do zdefiniowanego modelu RDA za pomocą funkcji </w:t>
      </w:r>
      <w:r>
        <w:rPr>
          <w:rStyle w:val="Emphasis"/>
          <w:rFonts w:cs="Times New Roman" w:ascii="Times New Roman" w:hAnsi="Times New Roman"/>
          <w:lang w:val="pl-PL"/>
        </w:rPr>
        <w:t>envfit</w:t>
      </w:r>
      <w:r>
        <w:rPr>
          <w:rFonts w:cs="Times New Roman" w:ascii="Times New Roman" w:hAnsi="Times New Roman"/>
          <w:lang w:val="pl-PL"/>
        </w:rPr>
        <w:t xml:space="preserve"> w pakiecie </w:t>
      </w:r>
      <w:r>
        <w:rPr>
          <w:rStyle w:val="Emphasis"/>
          <w:rFonts w:cs="Times New Roman" w:ascii="Times New Roman" w:hAnsi="Times New Roman"/>
          <w:lang w:val="pl-PL"/>
        </w:rPr>
        <w:t>vegan</w:t>
      </w:r>
      <w:r>
        <w:rPr>
          <w:rFonts w:cs="Times New Roman" w:ascii="Times New Roman" w:hAnsi="Times New Roman"/>
          <w:lang w:val="pl-PL"/>
        </w:rPr>
        <w:t xml:space="preserve"> (Oksanen </w:t>
      </w:r>
      <w:del w:id="35" w:author="Unknown Author" w:date="2020-06-02T10:49:46Z">
        <w:r>
          <w:rPr>
            <w:rFonts w:cs="Times New Roman" w:ascii="Times New Roman" w:hAnsi="Times New Roman"/>
            <w:lang w:val="pl-PL"/>
          </w:rPr>
          <w:delText>XXXX</w:delText>
        </w:r>
      </w:del>
      <w:ins w:id="36" w:author="Unknown Author" w:date="2020-06-02T10:49:46Z">
        <w:r>
          <w:rPr>
            <w:rFonts w:cs="Times New Roman" w:ascii="Times New Roman" w:hAnsi="Times New Roman"/>
            <w:lang w:val="pl-PL"/>
          </w:rPr>
          <w:t>et al. 2019</w:t>
        </w:r>
      </w:ins>
      <w:r>
        <w:rPr>
          <w:rFonts w:cs="Times New Roman" w:ascii="Times New Roman" w:hAnsi="Times New Roman"/>
          <w:lang w:val="pl-PL"/>
        </w:rPr>
        <w:t>)</w:t>
      </w:r>
      <w:ins w:id="37" w:author="Unknown Author" w:date="2020-06-02T10:50:34Z">
        <w:r>
          <w:rPr>
            <w:rFonts w:cs="Times New Roman" w:ascii="Times New Roman" w:hAnsi="Times New Roman"/>
            <w:lang w:val="pl-PL"/>
          </w:rPr>
          <w:t xml:space="preserve"> w celu sprawdzenia, które gatunki odpowiadały najsilniej na wyróżnione stadia sukcesji</w:t>
        </w:r>
      </w:ins>
      <w:r>
        <w:rPr>
          <w:rFonts w:cs="Times New Roman" w:ascii="Times New Roman" w:hAnsi="Times New Roman"/>
          <w:lang w:val="pl-PL"/>
        </w:rPr>
        <w:t xml:space="preserve">. </w:t>
      </w:r>
    </w:p>
    <w:p>
      <w:pPr>
        <w:pStyle w:val="Textbody1"/>
        <w:spacing w:lineRule="auto" w:line="360" w:before="0" w:after="0"/>
        <w:ind w:firstLine="709"/>
        <w:jc w:val="both"/>
        <w:rPr/>
      </w:pPr>
      <w:r>
        <w:rPr>
          <w:rFonts w:cs="Times New Roman" w:ascii="Times New Roman" w:hAnsi="Times New Roman"/>
          <w:lang w:val="pl-PL"/>
        </w:rPr>
        <w:t xml:space="preserve">W celu </w:t>
      </w:r>
      <w:del w:id="38" w:author="Unknown Author" w:date="2020-06-02T10:54:47Z">
        <w:r>
          <w:rPr>
            <w:rFonts w:cs="Times New Roman" w:ascii="Times New Roman" w:hAnsi="Times New Roman"/>
            <w:lang w:val="pl-PL"/>
          </w:rPr>
          <w:delText>zobrazowania</w:delText>
        </w:r>
      </w:del>
      <w:ins w:id="39" w:author="Unknown Author" w:date="2020-06-02T10:54:47Z">
        <w:r>
          <w:rPr>
            <w:rFonts w:cs="Times New Roman" w:ascii="Times New Roman" w:hAnsi="Times New Roman"/>
            <w:lang w:val="pl-PL"/>
          </w:rPr>
          <w:t>oszacowania</w:t>
        </w:r>
      </w:ins>
      <w:r>
        <w:rPr>
          <w:rFonts w:cs="Times New Roman" w:ascii="Times New Roman" w:hAnsi="Times New Roman"/>
          <w:lang w:val="pl-PL"/>
        </w:rPr>
        <w:t xml:space="preserve"> procesu wymiany gatunków i zmian struktury zgrupowań pomiędzy poszczególnymi stadiami, obliczyliśmy współczynniki beta różnorodności. </w:t>
      </w:r>
      <w:ins w:id="40" w:author="Unknown Author" w:date="2020-06-02T10:54:58Z">
        <w:r>
          <w:rPr>
            <w:rFonts w:cs="Times New Roman" w:ascii="Times New Roman" w:hAnsi="Times New Roman"/>
            <w:lang w:val="pl-PL"/>
          </w:rPr>
          <w:t xml:space="preserve">Zgodnie z </w:t>
        </w:r>
      </w:ins>
      <w:ins w:id="41" w:author="Unknown Author" w:date="2020-06-02T10:55:05Z">
        <w:r>
          <w:rPr>
            <w:rFonts w:cs="Times New Roman" w:ascii="Times New Roman" w:hAnsi="Times New Roman"/>
            <w:lang w:val="pl-PL"/>
          </w:rPr>
          <w:t xml:space="preserve">Baselga (2013) </w:t>
        </w:r>
      </w:ins>
      <w:del w:id="42" w:author="Unknown Author" w:date="2020-06-02T10:55:35Z">
        <w:r>
          <w:rPr>
            <w:rFonts w:cs="Times New Roman" w:ascii="Times New Roman" w:hAnsi="Times New Roman"/>
            <w:lang w:val="pl-PL"/>
          </w:rPr>
          <w:delText>B</w:delText>
        </w:r>
      </w:del>
      <w:ins w:id="43" w:author="Unknown Author" w:date="2020-06-02T10:55:36Z">
        <w:r>
          <w:rPr>
            <w:rFonts w:cs="Times New Roman" w:ascii="Times New Roman" w:hAnsi="Times New Roman"/>
            <w:lang w:val="pl-PL"/>
          </w:rPr>
          <w:t>przyjęliśmy podział b</w:t>
        </w:r>
      </w:ins>
      <w:r>
        <w:rPr>
          <w:rFonts w:cs="Times New Roman" w:ascii="Times New Roman" w:hAnsi="Times New Roman"/>
          <w:lang w:val="pl-PL"/>
        </w:rPr>
        <w:t>eta różnorodnoś</w:t>
      </w:r>
      <w:ins w:id="44" w:author="Unknown Author" w:date="2020-06-02T10:56:11Z">
        <w:r>
          <w:rPr>
            <w:rFonts w:cs="Times New Roman" w:ascii="Times New Roman" w:hAnsi="Times New Roman"/>
            <w:lang w:val="pl-PL"/>
          </w:rPr>
          <w:t>ci</w:t>
        </w:r>
      </w:ins>
      <w:del w:id="45" w:author="Unknown Author" w:date="2020-06-02T10:56:11Z">
        <w:r>
          <w:rPr>
            <w:rFonts w:cs="Times New Roman" w:ascii="Times New Roman" w:hAnsi="Times New Roman"/>
            <w:lang w:val="pl-PL"/>
          </w:rPr>
          <w:delText>ć</w:delText>
        </w:r>
      </w:del>
      <w:r>
        <w:rPr>
          <w:rFonts w:cs="Times New Roman" w:ascii="Times New Roman" w:hAnsi="Times New Roman"/>
          <w:lang w:val="pl-PL"/>
        </w:rPr>
        <w:t xml:space="preserve"> </w:t>
      </w:r>
      <w:del w:id="46" w:author="Unknown Author" w:date="2020-06-02T10:56:16Z">
        <w:r>
          <w:rPr>
            <w:rFonts w:cs="Times New Roman" w:ascii="Times New Roman" w:hAnsi="Times New Roman"/>
            <w:lang w:val="pl-PL"/>
          </w:rPr>
          <w:delText xml:space="preserve">może być dzielona </w:delText>
        </w:r>
      </w:del>
      <w:r>
        <w:rPr>
          <w:rFonts w:cs="Times New Roman" w:ascii="Times New Roman" w:hAnsi="Times New Roman"/>
          <w:lang w:val="pl-PL"/>
        </w:rPr>
        <w:t>na dwa komponenty: związany ze zmianami w strukturze dominacji gatunków</w:t>
      </w:r>
      <w:ins w:id="47" w:author="Unknown Author" w:date="2020-06-02T10:56:24Z">
        <w:r>
          <w:rPr>
            <w:rFonts w:cs="Times New Roman" w:ascii="Times New Roman" w:hAnsi="Times New Roman"/>
            <w:lang w:val="pl-PL"/>
          </w:rPr>
          <w:t xml:space="preserve"> (gradient component) </w:t>
        </w:r>
      </w:ins>
      <w:r>
        <w:rPr>
          <w:rFonts w:cs="Times New Roman" w:ascii="Times New Roman" w:hAnsi="Times New Roman"/>
          <w:lang w:val="pl-PL"/>
        </w:rPr>
        <w:t xml:space="preserve"> oraz związany z przybywaniem nowych gatunków </w:t>
      </w:r>
      <w:ins w:id="48" w:author="Unknown Author" w:date="2020-06-02T10:56:27Z">
        <w:r>
          <w:rPr>
            <w:rFonts w:cs="Times New Roman" w:ascii="Times New Roman" w:hAnsi="Times New Roman"/>
            <w:lang w:val="pl-PL"/>
          </w:rPr>
          <w:t xml:space="preserve">(balanced component) </w:t>
        </w:r>
      </w:ins>
      <w:del w:id="49" w:author="Unknown Author" w:date="2020-06-02T10:55:03Z">
        <w:r>
          <w:rPr>
            <w:rFonts w:cs="Times New Roman" w:ascii="Times New Roman" w:hAnsi="Times New Roman"/>
            <w:lang w:val="pl-PL"/>
          </w:rPr>
          <w:delText>(Baselg 2013).</w:delText>
        </w:r>
      </w:del>
      <w:r>
        <w:rPr>
          <w:rFonts w:cs="Times New Roman" w:ascii="Times New Roman" w:hAnsi="Times New Roman"/>
          <w:lang w:val="pl-PL"/>
        </w:rPr>
        <w:t xml:space="preserve"> </w:t>
      </w:r>
      <w:del w:id="50" w:author="Unknown Author" w:date="2020-06-02T11:03:55Z">
        <w:r>
          <w:rPr>
            <w:rFonts w:cs="Times New Roman" w:ascii="Times New Roman" w:hAnsi="Times New Roman"/>
            <w:lang w:val="pl-PL"/>
          </w:rPr>
          <w:delText xml:space="preserve">Aby sprawdzić czy struktura zgrupowań podlegała jedynie reorganizacji, czy też wymianie gatunków, </w:delText>
        </w:r>
      </w:del>
      <w:ins w:id="51" w:author="Unknown Author" w:date="2020-06-02T11:04:16Z">
        <w:r>
          <w:rPr>
            <w:rFonts w:cs="Times New Roman" w:ascii="Times New Roman" w:hAnsi="Times New Roman"/>
            <w:lang w:val="pl-PL"/>
          </w:rPr>
          <w:t>O</w:t>
        </w:r>
      </w:ins>
      <w:del w:id="52" w:author="Unknown Author" w:date="2020-06-02T11:04:16Z">
        <w:r>
          <w:rPr>
            <w:rFonts w:cs="Times New Roman" w:ascii="Times New Roman" w:hAnsi="Times New Roman"/>
            <w:lang w:val="pl-PL"/>
          </w:rPr>
          <w:delText>o</w:delText>
        </w:r>
      </w:del>
      <w:r>
        <w:rPr>
          <w:rFonts w:cs="Times New Roman" w:ascii="Times New Roman" w:hAnsi="Times New Roman"/>
          <w:lang w:val="pl-PL"/>
        </w:rPr>
        <w:t>bliczyliśmy oba komponenty różnorodności dla zgrupowań skumulowanych dla wszystkich stanowisk w danym stadium sukcesji</w:t>
      </w:r>
      <w:ins w:id="53" w:author="Unknown Author" w:date="2020-06-02T11:04:01Z">
        <w:r>
          <w:rPr>
            <w:rFonts w:cs="Times New Roman" w:ascii="Times New Roman" w:hAnsi="Times New Roman"/>
            <w:lang w:val="pl-PL"/>
          </w:rPr>
          <w:t xml:space="preserve"> aby sprawdzić, czy struktura zgrupowań podlegała jedynie reorganizacji, czy też wymianie gatunków</w:t>
        </w:r>
      </w:ins>
      <w:r>
        <w:rPr>
          <w:rFonts w:cs="Times New Roman" w:ascii="Times New Roman" w:hAnsi="Times New Roman"/>
          <w:lang w:val="pl-PL"/>
        </w:rPr>
        <w:t xml:space="preserve">. </w:t>
      </w:r>
      <w:ins w:id="54" w:author="Unknown Author" w:date="2020-06-03T13:42:16Z">
        <w:r>
          <w:rPr>
            <w:rStyle w:val="Emphasis"/>
            <w:rFonts w:cs="Times New Roman" w:ascii="Times New Roman" w:hAnsi="Times New Roman"/>
            <w:i w:val="false"/>
            <w:iCs w:val="false"/>
            <w:lang w:val="pl-PL"/>
          </w:rPr>
          <w:t xml:space="preserve">Obliczenia wykonaliśmy używając pakietu </w:t>
        </w:r>
      </w:ins>
      <w:ins w:id="55" w:author="Unknown Author" w:date="2020-06-03T13:42:16Z">
        <w:r>
          <w:rPr>
            <w:rStyle w:val="Emphasis"/>
            <w:rFonts w:cs="Times New Roman" w:ascii="Times New Roman" w:hAnsi="Times New Roman"/>
            <w:lang w:val="pl-PL"/>
          </w:rPr>
          <w:t>codyn</w:t>
        </w:r>
      </w:ins>
      <w:ins w:id="56" w:author="Unknown Author" w:date="2020-06-03T13:42:16Z">
        <w:r>
          <w:rPr>
            <w:rStyle w:val="Emphasis"/>
            <w:rFonts w:cs="Times New Roman" w:ascii="Times New Roman" w:hAnsi="Times New Roman"/>
            <w:i w:val="false"/>
            <w:iCs w:val="false"/>
            <w:lang w:val="pl-PL"/>
          </w:rPr>
          <w:t xml:space="preserve"> (</w:t>
        </w:r>
      </w:ins>
      <w:ins w:id="57" w:author="Unknown Author" w:date="2020-06-03T13:42:16Z">
        <w:r>
          <w:rPr>
            <w:rStyle w:val="Emphasis"/>
            <w:rFonts w:cs="Times New Roman" w:ascii="Times New Roman" w:hAnsi="Times New Roman"/>
            <w:i w:val="false"/>
            <w:iCs w:val="false"/>
            <w:sz w:val="24"/>
            <w:szCs w:val="24"/>
            <w:lang w:val="pl-PL"/>
          </w:rPr>
          <w:t>Hallett et al. 2019</w:t>
        </w:r>
      </w:ins>
      <w:ins w:id="58" w:author="Unknown Author" w:date="2020-06-03T13:42:16Z">
        <w:r>
          <w:rPr>
            <w:rStyle w:val="Emphasis"/>
            <w:rFonts w:cs="Times New Roman" w:ascii="Times New Roman" w:hAnsi="Times New Roman"/>
            <w:i w:val="false"/>
            <w:iCs w:val="false"/>
            <w:lang w:val="pl-PL"/>
          </w:rPr>
          <w:t xml:space="preserve">). </w:t>
        </w:r>
      </w:ins>
    </w:p>
    <w:p>
      <w:pPr>
        <w:pStyle w:val="Textbody1"/>
        <w:spacing w:lineRule="auto" w:line="360" w:before="0" w:after="0"/>
        <w:ind w:firstLine="709"/>
        <w:jc w:val="both"/>
        <w:rPr>
          <w:rFonts w:ascii="Times New Roman" w:hAnsi="Times New Roman" w:cs="Times New Roman"/>
          <w:lang w:val="pl-PL"/>
        </w:rPr>
      </w:pPr>
      <w:ins w:id="59" w:author="Unknown Author" w:date="2020-06-03T13:42:16Z">
        <w:r>
          <w:rPr/>
        </w:r>
      </w:ins>
    </w:p>
    <w:p>
      <w:pPr>
        <w:pStyle w:val="Textbody1"/>
        <w:spacing w:lineRule="auto" w:line="360" w:before="0" w:after="0"/>
        <w:ind w:firstLine="709"/>
        <w:jc w:val="both"/>
        <w:rPr/>
      </w:pPr>
      <w:commentRangeStart w:id="3"/>
      <w:r>
        <w:rPr>
          <w:rFonts w:cs="Times New Roman" w:ascii="Times New Roman" w:hAnsi="Times New Roman"/>
          <w:lang w:val="pl-PL"/>
        </w:rPr>
        <w:t>Dodatkowo</w:t>
      </w:r>
      <w:ins w:id="60" w:author="Unknown Author" w:date="2020-06-02T11:08:25Z">
        <w:r>
          <w:rPr>
            <w:rFonts w:cs="Times New Roman" w:ascii="Times New Roman" w:hAnsi="Times New Roman"/>
            <w:lang w:val="pl-PL"/>
          </w:rPr>
          <w:t xml:space="preserve"> </w:t>
        </w:r>
      </w:ins>
      <w:ins w:id="61" w:author="Unknown Author" w:date="2020-06-02T11:07:41Z">
        <w:r>
          <w:rPr>
            <w:rFonts w:cs="Times New Roman" w:ascii="Times New Roman" w:hAnsi="Times New Roman"/>
            <w:lang w:val="pl-PL"/>
          </w:rPr>
          <w:t>w celu sprawdzenia czy różnice w</w:t>
        </w:r>
      </w:ins>
      <w:ins w:id="62" w:author="Unknown Author" w:date="2020-06-02T11:08:00Z">
        <w:r>
          <w:rPr>
            <w:rFonts w:cs="Times New Roman" w:ascii="Times New Roman" w:hAnsi="Times New Roman"/>
            <w:lang w:val="pl-PL"/>
          </w:rPr>
          <w:t xml:space="preserve"> prędkości wymiany gatunków w procesie sukcesji były statystycznie istotne</w:t>
        </w:r>
      </w:ins>
      <w:r>
        <w:rPr>
          <w:rFonts w:cs="Times New Roman" w:ascii="Times New Roman" w:hAnsi="Times New Roman"/>
          <w:lang w:val="pl-PL"/>
        </w:rPr>
        <w:t xml:space="preserve"> obliczyliśmy współczynniki beta-różnorodnoś</w:t>
      </w:r>
      <w:ins w:id="63" w:author="Unknown Author" w:date="2020-06-02T11:06:30Z">
        <w:r>
          <w:rPr>
            <w:rFonts w:cs="Times New Roman" w:ascii="Times New Roman" w:hAnsi="Times New Roman"/>
            <w:lang w:val="pl-PL"/>
          </w:rPr>
          <w:t>ci</w:t>
        </w:r>
      </w:ins>
      <w:del w:id="64" w:author="Unknown Author" w:date="2020-06-02T11:06:30Z">
        <w:r>
          <w:rPr>
            <w:rFonts w:cs="Times New Roman" w:ascii="Times New Roman" w:hAnsi="Times New Roman"/>
            <w:lang w:val="pl-PL"/>
          </w:rPr>
          <w:delText>ć</w:delText>
        </w:r>
      </w:del>
      <w:r>
        <w:rPr>
          <w:rFonts w:cs="Times New Roman" w:ascii="Times New Roman" w:hAnsi="Times New Roman"/>
          <w:lang w:val="pl-PL"/>
        </w:rPr>
        <w:t xml:space="preserve"> pomiedzy wszystkimi</w:t>
      </w:r>
      <w:ins w:id="65" w:author="Unknown Author" w:date="2020-06-02T11:06:33Z">
        <w:r>
          <w:rPr>
            <w:rFonts w:cs="Times New Roman" w:ascii="Times New Roman" w:hAnsi="Times New Roman"/>
            <w:lang w:val="pl-PL"/>
          </w:rPr>
          <w:t xml:space="preserve"> </w:t>
        </w:r>
      </w:ins>
      <w:r>
        <w:rPr>
          <w:rFonts w:cs="Times New Roman" w:ascii="Times New Roman" w:hAnsi="Times New Roman"/>
          <w:lang w:val="pl-PL"/>
        </w:rPr>
        <w:t>unikaln</w:t>
      </w:r>
      <w:del w:id="66" w:author="Unknown Author" w:date="2020-06-02T11:06:34Z">
        <w:r>
          <w:rPr>
            <w:rFonts w:cs="Times New Roman" w:ascii="Times New Roman" w:hAnsi="Times New Roman"/>
            <w:lang w:val="pl-PL"/>
          </w:rPr>
          <w:delText>y</w:delText>
        </w:r>
      </w:del>
      <w:r>
        <w:rPr>
          <w:rFonts w:cs="Times New Roman" w:ascii="Times New Roman" w:hAnsi="Times New Roman"/>
          <w:lang w:val="pl-PL"/>
        </w:rPr>
        <w:t>ymi kombinacj</w:t>
      </w:r>
      <w:del w:id="67" w:author="Unknown Author" w:date="2020-06-02T11:05:36Z">
        <w:r>
          <w:rPr>
            <w:rFonts w:cs="Times New Roman" w:ascii="Times New Roman" w:hAnsi="Times New Roman"/>
            <w:lang w:val="pl-PL"/>
          </w:rPr>
          <w:delText>e</w:delText>
        </w:r>
      </w:del>
      <w:ins w:id="68" w:author="Unknown Author" w:date="2020-06-02T11:05:36Z">
        <w:r>
          <w:rPr>
            <w:rFonts w:cs="Times New Roman" w:ascii="Times New Roman" w:hAnsi="Times New Roman"/>
            <w:lang w:val="pl-PL"/>
          </w:rPr>
          <w:t>ami</w:t>
        </w:r>
      </w:ins>
      <w:r>
        <w:rPr>
          <w:rFonts w:cs="Times New Roman" w:ascii="Times New Roman" w:hAnsi="Times New Roman"/>
          <w:lang w:val="pl-PL"/>
        </w:rPr>
        <w:t xml:space="preserve"> stanowisk</w:t>
      </w:r>
      <w:del w:id="69" w:author="Unknown Author" w:date="2020-06-02T11:04:32Z">
        <w:r>
          <w:rPr>
            <w:rFonts w:cs="Times New Roman" w:ascii="Times New Roman" w:hAnsi="Times New Roman"/>
            <w:lang w:val="pl-PL"/>
          </w:rPr>
          <w:delText>,</w:delText>
        </w:r>
      </w:del>
      <w:r>
        <w:rPr>
          <w:rFonts w:cs="Times New Roman" w:ascii="Times New Roman" w:hAnsi="Times New Roman"/>
          <w:lang w:val="pl-PL"/>
        </w:rPr>
        <w:t xml:space="preserve"> </w:t>
      </w:r>
      <w:del w:id="70" w:author="Unknown Author" w:date="2020-06-02T11:06:39Z">
        <w:r>
          <w:rPr>
            <w:rFonts w:cs="Times New Roman" w:ascii="Times New Roman" w:hAnsi="Times New Roman"/>
            <w:lang w:val="pl-PL"/>
          </w:rPr>
          <w:delText>w</w:delText>
        </w:r>
      </w:del>
      <w:ins w:id="71" w:author="Unknown Author" w:date="2020-06-02T11:06:39Z">
        <w:r>
          <w:rPr>
            <w:rFonts w:cs="Times New Roman" w:ascii="Times New Roman" w:hAnsi="Times New Roman"/>
            <w:lang w:val="pl-PL"/>
          </w:rPr>
          <w:t>dla</w:t>
        </w:r>
      </w:ins>
      <w:del w:id="72" w:author="Unknown Author" w:date="2020-06-02T11:07:01Z">
        <w:r>
          <w:rPr>
            <w:rFonts w:cs="Times New Roman" w:ascii="Times New Roman" w:hAnsi="Times New Roman"/>
            <w:lang w:val="pl-PL"/>
          </w:rPr>
          <w:delText xml:space="preserve"> dwóch </w:delText>
        </w:r>
      </w:del>
      <w:r>
        <w:rPr>
          <w:rFonts w:cs="Times New Roman" w:ascii="Times New Roman" w:hAnsi="Times New Roman"/>
          <w:lang w:val="pl-PL"/>
        </w:rPr>
        <w:t>porównywanych stadiach sukcesyjnych. Porównań dokonaliśmy pomiędzy stadiami I a II</w:t>
      </w:r>
      <w:ins w:id="73" w:author="Unknown Author" w:date="2020-06-02T11:07:29Z">
        <w:r>
          <w:rPr>
            <w:rFonts w:cs="Times New Roman" w:ascii="Times New Roman" w:hAnsi="Times New Roman"/>
            <w:lang w:val="pl-PL"/>
          </w:rPr>
          <w:t xml:space="preserve">  oraz</w:t>
        </w:r>
      </w:ins>
      <w:del w:id="74" w:author="Unknown Author" w:date="2020-06-02T11:07:29Z">
        <w:r>
          <w:rPr>
            <w:rFonts w:cs="Times New Roman" w:ascii="Times New Roman" w:hAnsi="Times New Roman"/>
            <w:lang w:val="pl-PL"/>
          </w:rPr>
          <w:delText>,</w:delText>
        </w:r>
      </w:del>
      <w:r>
        <w:rPr>
          <w:rFonts w:cs="Times New Roman" w:ascii="Times New Roman" w:hAnsi="Times New Roman"/>
          <w:lang w:val="pl-PL"/>
        </w:rPr>
        <w:t xml:space="preserve"> I a III</w:t>
      </w:r>
      <w:del w:id="75" w:author="Unknown Author" w:date="2020-06-02T11:07:27Z">
        <w:r>
          <w:rPr>
            <w:rFonts w:cs="Times New Roman" w:ascii="Times New Roman" w:hAnsi="Times New Roman"/>
            <w:lang w:val="pl-PL"/>
          </w:rPr>
          <w:delText xml:space="preserve"> oraz II i III</w:delText>
        </w:r>
      </w:del>
      <w:r>
        <w:rPr>
          <w:rFonts w:cs="Times New Roman" w:ascii="Times New Roman" w:hAnsi="Times New Roman"/>
          <w:lang w:val="pl-PL"/>
        </w:rPr>
        <w:t xml:space="preserve">. </w:t>
      </w:r>
      <w:del w:id="76" w:author="Unknown Author" w:date="2020-06-02T11:09:28Z">
        <w:r>
          <w:rPr>
            <w:rFonts w:cs="Times New Roman" w:ascii="Times New Roman" w:hAnsi="Times New Roman"/>
            <w:lang w:val="pl-PL"/>
          </w:rPr>
          <w:delText xml:space="preserve">Obliczenia wykonaliśmy używając pakietu </w:delText>
        </w:r>
      </w:del>
      <w:del w:id="77" w:author="Unknown Author" w:date="2020-06-02T11:09:28Z">
        <w:r>
          <w:rPr>
            <w:rStyle w:val="Emphasis"/>
            <w:rFonts w:cs="Times New Roman" w:ascii="Times New Roman" w:hAnsi="Times New Roman"/>
            <w:lang w:val="pl-PL"/>
          </w:rPr>
          <w:delText>codyn</w:delText>
        </w:r>
      </w:del>
      <w:del w:id="78" w:author="Unknown Author" w:date="2020-06-02T11:09:28Z">
        <w:r>
          <w:rPr>
            <w:rFonts w:cs="Times New Roman" w:ascii="Times New Roman" w:hAnsi="Times New Roman"/>
            <w:lang w:val="pl-PL"/>
          </w:rPr>
          <w:delText xml:space="preserve"> (…)</w:delText>
        </w:r>
      </w:del>
      <w:r>
        <w:rPr>
          <w:rStyle w:val="Emphasis"/>
          <w:rFonts w:cs="Times New Roman" w:ascii="Times New Roman" w:hAnsi="Times New Roman"/>
          <w:i w:val="false"/>
          <w:iCs w:val="false"/>
          <w:lang w:val="pl-PL"/>
        </w:rPr>
        <w:t xml:space="preserve">W celu zachowania równowagi pomiędzy liczbą pseudoreplikacji (np porównania stanowisk 1 i 2 oraz 1 i 3 są związane stanowiskiem 1), a ilością informacji, obliczyliśmy współczynniki beta różnorodności pomiędzy wszystkimi unikalnymi parami stanowisk, w dwóch porównywanych stadiach. Posłużyły one do przybliżenia rozkładów </w:t>
      </w:r>
      <w:ins w:id="79" w:author="Unknown Author" w:date="2020-06-02T13:13:18Z">
        <w:r>
          <w:rPr>
            <w:rStyle w:val="Emphasis"/>
            <w:rFonts w:cs="Times New Roman" w:ascii="Times New Roman" w:hAnsi="Times New Roman"/>
            <w:i w:val="false"/>
            <w:iCs w:val="false"/>
            <w:lang w:val="pl-PL"/>
          </w:rPr>
          <w:t xml:space="preserve">dwóch składników </w:t>
        </w:r>
      </w:ins>
      <w:r>
        <w:rPr>
          <w:rStyle w:val="Emphasis"/>
          <w:rFonts w:cs="Times New Roman" w:ascii="Times New Roman" w:hAnsi="Times New Roman"/>
          <w:i w:val="false"/>
          <w:iCs w:val="false"/>
          <w:lang w:val="pl-PL"/>
        </w:rPr>
        <w:t>beta</w:t>
      </w:r>
      <w:ins w:id="80" w:author="Unknown Author" w:date="2020-06-02T13:13:24Z">
        <w:r>
          <w:rPr>
            <w:rStyle w:val="Emphasis"/>
            <w:rFonts w:cs="Times New Roman" w:ascii="Times New Roman" w:hAnsi="Times New Roman"/>
            <w:i w:val="false"/>
            <w:iCs w:val="false"/>
            <w:lang w:val="pl-PL"/>
          </w:rPr>
          <w:t>-</w:t>
        </w:r>
      </w:ins>
      <w:del w:id="81" w:author="Unknown Author" w:date="2020-06-02T13:13:24Z">
        <w:r>
          <w:rPr>
            <w:rStyle w:val="Emphasis"/>
            <w:rFonts w:cs="Times New Roman" w:ascii="Times New Roman" w:hAnsi="Times New Roman"/>
            <w:i w:val="false"/>
            <w:iCs w:val="false"/>
            <w:lang w:val="pl-PL"/>
          </w:rPr>
          <w:delText xml:space="preserve"> </w:delText>
        </w:r>
      </w:del>
      <w:r>
        <w:rPr>
          <w:rStyle w:val="Emphasis"/>
          <w:rFonts w:cs="Times New Roman" w:ascii="Times New Roman" w:hAnsi="Times New Roman"/>
          <w:i w:val="false"/>
          <w:iCs w:val="false"/>
          <w:lang w:val="pl-PL"/>
        </w:rPr>
        <w:t>różnorodności pomiędzy poszczególnymi stanowiskami</w:t>
      </w:r>
      <w:ins w:id="82" w:author="Unknown Author" w:date="2020-06-02T13:13:28Z">
        <w:r>
          <w:rPr>
            <w:rStyle w:val="Emphasis"/>
            <w:rFonts w:cs="Times New Roman" w:ascii="Times New Roman" w:hAnsi="Times New Roman"/>
            <w:i w:val="false"/>
            <w:iCs w:val="false"/>
            <w:lang w:val="pl-PL"/>
          </w:rPr>
          <w:t>. Ze względu na problematyczny charakter tej zmiennej</w:t>
        </w:r>
      </w:ins>
      <w:del w:id="83" w:author="Unknown Author" w:date="2020-06-02T13:13:28Z">
        <w:r>
          <w:rPr>
            <w:rStyle w:val="Emphasis"/>
            <w:rFonts w:cs="Times New Roman" w:ascii="Times New Roman" w:hAnsi="Times New Roman"/>
            <w:i w:val="false"/>
            <w:iCs w:val="false"/>
            <w:lang w:val="pl-PL"/>
          </w:rPr>
          <w:delText xml:space="preserve">, a </w:delText>
        </w:r>
      </w:del>
      <w:del w:id="84" w:author="Unknown Author" w:date="2020-06-02T11:09:59Z">
        <w:r>
          <w:rPr>
            <w:rStyle w:val="Emphasis"/>
            <w:rFonts w:cs="Times New Roman" w:ascii="Times New Roman" w:hAnsi="Times New Roman"/>
            <w:i w:val="false"/>
            <w:iCs w:val="false"/>
            <w:lang w:val="pl-PL"/>
          </w:rPr>
          <w:delText>różnice</w:delText>
        </w:r>
      </w:del>
      <w:ins w:id="85" w:author="Unknown Author" w:date="2020-06-02T11:09:59Z">
        <w:r>
          <w:rPr>
            <w:rStyle w:val="Emphasis"/>
            <w:rFonts w:cs="Times New Roman" w:ascii="Times New Roman" w:hAnsi="Times New Roman"/>
            <w:i w:val="false"/>
            <w:iCs w:val="false"/>
            <w:lang w:val="pl-PL"/>
          </w:rPr>
          <w:t>istot</w:t>
        </w:r>
      </w:ins>
      <w:ins w:id="86" w:author="Unknown Author" w:date="2020-06-02T11:10:00Z">
        <w:r>
          <w:rPr>
            <w:rStyle w:val="Emphasis"/>
            <w:rFonts w:cs="Times New Roman" w:ascii="Times New Roman" w:hAnsi="Times New Roman"/>
            <w:i w:val="false"/>
            <w:iCs w:val="false"/>
            <w:lang w:val="pl-PL"/>
          </w:rPr>
          <w:t>ność różnic</w:t>
        </w:r>
      </w:ins>
      <w:r>
        <w:rPr>
          <w:rStyle w:val="Emphasis"/>
          <w:rFonts w:cs="Times New Roman" w:ascii="Times New Roman" w:hAnsi="Times New Roman"/>
          <w:i w:val="false"/>
          <w:iCs w:val="false"/>
          <w:lang w:val="pl-PL"/>
        </w:rPr>
        <w:t xml:space="preserve"> pomiędzy </w:t>
      </w:r>
      <w:del w:id="87" w:author="Unknown Author" w:date="2020-06-02T11:10:06Z">
        <w:r>
          <w:rPr>
            <w:rStyle w:val="Emphasis"/>
            <w:rFonts w:cs="Times New Roman" w:ascii="Times New Roman" w:hAnsi="Times New Roman"/>
            <w:i w:val="false"/>
            <w:iCs w:val="false"/>
            <w:lang w:val="pl-PL"/>
          </w:rPr>
          <w:delText>rozkładami</w:delText>
        </w:r>
      </w:del>
      <w:ins w:id="88" w:author="Unknown Author" w:date="2020-06-02T11:10:06Z">
        <w:r>
          <w:rPr>
            <w:rStyle w:val="Emphasis"/>
            <w:rFonts w:cs="Times New Roman" w:ascii="Times New Roman" w:hAnsi="Times New Roman"/>
            <w:i w:val="false"/>
            <w:iCs w:val="false"/>
            <w:lang w:val="pl-PL"/>
          </w:rPr>
          <w:t>wartościami różnorodności</w:t>
        </w:r>
      </w:ins>
      <w:r>
        <w:rPr>
          <w:rStyle w:val="Emphasis"/>
          <w:rFonts w:cs="Times New Roman" w:ascii="Times New Roman" w:hAnsi="Times New Roman"/>
          <w:i w:val="false"/>
          <w:iCs w:val="false"/>
          <w:lang w:val="pl-PL"/>
        </w:rPr>
        <w:t xml:space="preserve"> zostały oszcowane przy użyciu testu</w:t>
      </w:r>
      <w:del w:id="89" w:author="Unknown Author" w:date="2020-06-02T11:09:54Z">
        <w:r>
          <w:rPr>
            <w:rStyle w:val="Emphasis"/>
            <w:rFonts w:cs="Times New Roman" w:ascii="Times New Roman" w:hAnsi="Times New Roman"/>
            <w:i w:val="false"/>
            <w:iCs w:val="false"/>
            <w:lang w:val="pl-PL"/>
          </w:rPr>
          <w:delText xml:space="preserve"> </w:delText>
        </w:r>
      </w:del>
      <w:ins w:id="90" w:author="Unknown Author" w:date="2020-06-02T13:13:02Z">
        <w:r>
          <w:rPr>
            <w:rStyle w:val="Emphasis"/>
            <w:rFonts w:cs="Times New Roman" w:ascii="Times New Roman" w:hAnsi="Times New Roman"/>
            <w:i w:val="false"/>
            <w:iCs w:val="false"/>
            <w:lang w:val="pl-PL"/>
          </w:rPr>
          <w:t xml:space="preserve"> Kruskala-Wallisa</w:t>
        </w:r>
      </w:ins>
      <w:ins w:id="91" w:author="Unknown Author" w:date="2020-06-02T13:14:10Z">
        <w:r>
          <w:rPr>
            <w:rStyle w:val="Emphasis"/>
            <w:rFonts w:cs="Times New Roman" w:ascii="Times New Roman" w:hAnsi="Times New Roman"/>
            <w:i w:val="false"/>
            <w:iCs w:val="false"/>
            <w:lang w:val="pl-PL"/>
          </w:rPr>
          <w:t xml:space="preserve"> a róznice pomiędzy poszczególnymi stadiami za pomocą testu post hoc z korekcja dla ties Chisquare aand multiplicity</w:t>
        </w:r>
      </w:ins>
      <w:del w:id="92" w:author="Unknown Author" w:date="2020-06-02T13:13:02Z">
        <w:r>
          <w:rPr>
            <w:rStyle w:val="Emphasis"/>
            <w:rFonts w:cs="Times New Roman" w:ascii="Times New Roman" w:hAnsi="Times New Roman"/>
            <w:i w:val="false"/>
            <w:iCs w:val="false"/>
            <w:lang w:val="pl-PL"/>
          </w:rPr>
          <w:delText>.</w:delText>
        </w:r>
      </w:del>
      <w:ins w:id="93" w:author="Unknown Author" w:date="2020-06-03T13:42:44Z">
        <w:commentRangeEnd w:id="3"/>
        <w:r>
          <w:commentReference w:id="3"/>
        </w:r>
        <w:r>
          <w:rPr>
            <w:rStyle w:val="Emphasis"/>
            <w:rFonts w:cs="Times New Roman" w:ascii="Times New Roman" w:hAnsi="Times New Roman"/>
            <w:i w:val="false"/>
            <w:iCs w:val="false"/>
            <w:lang w:val="pl-PL"/>
          </w:rPr>
        </w:r>
      </w:ins>
    </w:p>
    <w:p>
      <w:pPr>
        <w:pStyle w:val="TextBody"/>
        <w:ind w:firstLine="708"/>
        <w:jc w:val="both"/>
        <w:rPr>
          <w:b/>
          <w:b/>
          <w:bCs/>
        </w:rPr>
      </w:pPr>
      <w:r>
        <w:rPr/>
        <w:t>To determine the strength of association of species with succession stage we</w:t>
      </w:r>
      <w:r>
        <w:rPr>
          <w:color w:val="000000"/>
        </w:rPr>
        <w:t xml:space="preserve"> calculated indicator values (IndVal) of bee species recorded there (Dufrêne and Legendre, 1997). If IndVal was higher than 0.25, the species was classified as strongly associated with the given habitat. The significance of IndVals was confirmed by a Monte Carlo test with 10,000 permutations.</w:t>
      </w:r>
    </w:p>
    <w:p>
      <w:pPr>
        <w:pStyle w:val="TextBody"/>
        <w:spacing w:lineRule="auto" w:line="480"/>
        <w:jc w:val="both"/>
        <w:rPr>
          <w:b/>
          <w:b/>
          <w:bCs/>
          <w:lang w:val="en-GB"/>
        </w:rPr>
      </w:pPr>
      <w:r>
        <w:rPr>
          <w:b/>
          <w:bCs/>
          <w:lang w:val="en-GB"/>
        </w:rPr>
      </w:r>
    </w:p>
    <w:p>
      <w:pPr>
        <w:pStyle w:val="TextBody"/>
        <w:spacing w:lineRule="auto" w:line="480"/>
        <w:jc w:val="both"/>
        <w:rPr>
          <w:b/>
          <w:b/>
          <w:bCs/>
          <w:lang w:val="en-GB"/>
        </w:rPr>
      </w:pPr>
      <w:r>
        <w:rPr>
          <w:b/>
          <w:bCs/>
          <w:lang w:val="en-GB"/>
        </w:rPr>
        <w:t>3. Results</w:t>
      </w:r>
    </w:p>
    <w:p>
      <w:pPr>
        <w:pStyle w:val="Normal"/>
        <w:jc w:val="both"/>
        <w:rPr>
          <w:rFonts w:ascii="Times New Roman" w:hAnsi="Times New Roman" w:cs="Times New Roman"/>
          <w:bCs/>
          <w:i/>
          <w:i/>
          <w:sz w:val="24"/>
          <w:szCs w:val="24"/>
          <w:lang w:val="en-GB"/>
        </w:rPr>
      </w:pPr>
      <w:r>
        <w:rPr>
          <w:rFonts w:cs="Times New Roman" w:ascii="Times New Roman" w:hAnsi="Times New Roman"/>
          <w:bCs/>
          <w:i/>
          <w:sz w:val="24"/>
          <w:szCs w:val="24"/>
          <w:lang w:val="en-GB"/>
        </w:rPr>
        <w:t>3</w:t>
      </w:r>
      <w:r>
        <w:rPr>
          <w:rFonts w:cs="Times New Roman" w:ascii="Times New Roman" w:hAnsi="Times New Roman"/>
          <w:bCs/>
          <w:iCs/>
          <w:sz w:val="24"/>
          <w:szCs w:val="24"/>
          <w:lang w:val="en-GB"/>
        </w:rPr>
        <w:t>.</w:t>
      </w:r>
      <w:r>
        <w:rPr>
          <w:rFonts w:cs="Times New Roman" w:ascii="Times New Roman" w:hAnsi="Times New Roman"/>
          <w:bCs/>
          <w:i/>
          <w:sz w:val="24"/>
          <w:szCs w:val="24"/>
          <w:lang w:val="en-GB"/>
        </w:rPr>
        <w:t>1</w:t>
      </w:r>
      <w:r>
        <w:rPr>
          <w:rFonts w:cs="Times New Roman" w:ascii="Times New Roman" w:hAnsi="Times New Roman"/>
          <w:bCs/>
          <w:iCs/>
          <w:sz w:val="24"/>
          <w:szCs w:val="24"/>
          <w:lang w:val="en-GB"/>
        </w:rPr>
        <w:t xml:space="preserve">. </w:t>
      </w:r>
      <w:r>
        <w:rPr>
          <w:rFonts w:cs="Times New Roman" w:ascii="Times New Roman" w:hAnsi="Times New Roman"/>
          <w:bCs/>
          <w:i/>
          <w:sz w:val="24"/>
          <w:szCs w:val="24"/>
          <w:lang w:val="en-GB"/>
        </w:rPr>
        <w:t>Wasp and bee composition</w:t>
      </w:r>
    </w:p>
    <w:p>
      <w:pPr>
        <w:pStyle w:val="Normal"/>
        <w:spacing w:lineRule="auto" w:line="360" w:before="0" w:after="0"/>
        <w:ind w:firstLine="709"/>
        <w:jc w:val="both"/>
        <w:rPr>
          <w:rFonts w:ascii="Times New Roman" w:hAnsi="Times New Roman" w:cs="Times New Roman"/>
          <w:sz w:val="24"/>
          <w:szCs w:val="24"/>
        </w:rPr>
      </w:pPr>
      <w:bookmarkStart w:id="6" w:name="_Hlk41321089"/>
      <w:commentRangeStart w:id="4"/>
      <w:r>
        <w:rPr>
          <w:rFonts w:cs="Times New Roman" w:ascii="Times New Roman" w:hAnsi="Times New Roman"/>
          <w:sz w:val="24"/>
          <w:szCs w:val="24"/>
        </w:rPr>
        <w:t xml:space="preserve">Łącznie odnotowaliśmy 272 gatunki Aculeata, w liczbie 8230 osobników. Pod względem bogactwa 26% (72 gatunki) stanowiły Speciformes, 4% (11 gatunków) Chrysididae oraz 69% (189 gatunków) Apiformes (Table A3). </w:t>
      </w:r>
      <w:bookmarkEnd w:id="6"/>
      <w:r>
        <w:rPr>
          <w:rFonts w:cs="Times New Roman" w:ascii="Times New Roman" w:hAnsi="Times New Roman"/>
          <w:sz w:val="24"/>
          <w:szCs w:val="24"/>
        </w:rPr>
        <w:t xml:space="preserve">Wartość oczekiwanego bogactwa gatunkowego (estymator Chao 1) w przypadku Spheciformes wyniosła </w:t>
      </w:r>
      <w:r>
        <w:rPr>
          <w:rFonts w:eastAsia="Times New Roman" w:cs="Times New Roman" w:ascii="Times New Roman" w:hAnsi="Times New Roman"/>
          <w:sz w:val="24"/>
          <w:szCs w:val="24"/>
          <w:lang w:eastAsia="pl-PL"/>
        </w:rPr>
        <w:t>88.89</w:t>
      </w:r>
      <w:r>
        <w:rPr>
          <w:rFonts w:cs="Times New Roman" w:ascii="Times New Roman" w:hAnsi="Times New Roman"/>
          <w:sz w:val="24"/>
          <w:szCs w:val="24"/>
        </w:rPr>
        <w:t xml:space="preserve"> (95% CI = 76.54 </w:t>
        <w:br/>
        <w:t xml:space="preserve">i 134.82), Chrysididae 11.00 (95% CI = 11.00 i 12.68), zaś Apiformes 204.62 (95% CI = 194.95 i 229.99). To sugeruje, że w przypadku grzebaczowatych, zaobserwowaliśmy 81% rzeczywistej liczby gatunków, 100% w przypadku Chrysididae, a w przypadku Apiformes 92.37% (Fig. 2). </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Jednocześnie, wartość oczekiwanego bogactwa gatunkowego (estymator Chao 1) w przypadku stadium wczesnego sukcesji wyniosła </w:t>
      </w:r>
      <w:r>
        <w:rPr>
          <w:rFonts w:eastAsia="Times New Roman" w:cs="Times New Roman" w:ascii="Times New Roman" w:hAnsi="Times New Roman"/>
          <w:sz w:val="24"/>
          <w:szCs w:val="24"/>
          <w:lang w:eastAsia="pl-PL"/>
        </w:rPr>
        <w:t>226.06</w:t>
      </w:r>
      <w:r>
        <w:rPr>
          <w:rFonts w:cs="Times New Roman" w:ascii="Times New Roman" w:hAnsi="Times New Roman"/>
          <w:sz w:val="24"/>
          <w:szCs w:val="24"/>
        </w:rPr>
        <w:t xml:space="preserve"> (95% CI = 200.24 i 279.4), stadium pośredniego 267.22 (95% CI = 247.64 i 308.54), zaś w przypadku stadium późnego 239.93 (95% CI = 212.77 i 298.11). To sugeruje, że zaoobserwowaliśmy odpowiednio 77.86%, 86.07% oraz 78.77% rzeczywistej liczby gatunków (Fig. 3). </w:t>
      </w:r>
    </w:p>
    <w:p>
      <w:pPr>
        <w:pStyle w:val="Normal"/>
        <w:spacing w:lineRule="auto" w:line="360" w:before="0" w:after="0"/>
        <w:ind w:firstLine="709"/>
        <w:jc w:val="both"/>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p>
      <w:pPr>
        <w:pStyle w:val="Normal"/>
        <w:spacing w:lineRule="auto" w:line="360"/>
        <w:ind w:firstLine="708"/>
        <w:jc w:val="both"/>
        <w:rPr>
          <w:rFonts w:ascii="Times New Roman" w:hAnsi="Times New Roman" w:eastAsia="Times New Roman" w:cs="Times New Roman"/>
          <w:sz w:val="24"/>
          <w:szCs w:val="24"/>
          <w:lang w:eastAsia="pl-PL"/>
        </w:rPr>
      </w:pPr>
      <w:r>
        <w:rPr/>
        <w:drawing>
          <wp:inline distT="0" distB="0" distL="0" distR="0">
            <wp:extent cx="4579620" cy="28575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TextBodyIndent"/>
        <w:spacing w:lineRule="auto" w:line="360" w:before="0" w:after="0"/>
        <w:ind w:hanging="0"/>
        <w:jc w:val="both"/>
        <w:rPr>
          <w:rFonts w:ascii="Times New Roman" w:hAnsi="Times New Roman" w:cs="Times New Roman"/>
          <w:sz w:val="24"/>
          <w:szCs w:val="24"/>
          <w:lang w:val="en-US"/>
        </w:rPr>
      </w:pPr>
      <w:r>
        <w:rPr>
          <w:rFonts w:cs="Times New Roman" w:ascii="Times New Roman" w:hAnsi="Times New Roman"/>
          <w:sz w:val="24"/>
          <w:szCs w:val="24"/>
        </w:rPr>
        <w:t>Fig. 2. Krzywa akumulacji oparta na zaobserwowanym (S) i oczekiwanym bogactwie gatunkowym</w:t>
      </w:r>
      <w:r>
        <w:rPr>
          <w:rFonts w:cs="Times New Roman" w:ascii="Times New Roman" w:hAnsi="Times New Roman"/>
          <w:sz w:val="24"/>
          <w:szCs w:val="24"/>
          <w:lang w:val="en-US"/>
        </w:rPr>
        <w:t xml:space="preserve"> (Chao 1) wasp and bees </w:t>
      </w:r>
      <w:r>
        <w:rPr>
          <w:rFonts w:cs="Times New Roman" w:ascii="Times New Roman" w:hAnsi="Times New Roman"/>
          <w:sz w:val="24"/>
          <w:szCs w:val="24"/>
        </w:rPr>
        <w:t>w piaskowniach.</w:t>
      </w:r>
    </w:p>
    <w:p>
      <w:pPr>
        <w:pStyle w:val="TextBodyIndent"/>
        <w:spacing w:lineRule="auto" w:line="276" w:before="0" w:after="0"/>
        <w:ind w:hanging="0"/>
        <w:jc w:val="both"/>
        <w:rPr>
          <w:rFonts w:ascii="Times New Roman" w:hAnsi="Times New Roman" w:cs="Times New Roman"/>
          <w:sz w:val="24"/>
          <w:szCs w:val="24"/>
        </w:rPr>
      </w:pPr>
      <w:r>
        <w:rPr>
          <w:rFonts w:cs="Times New Roman" w:ascii="Times New Roman" w:hAnsi="Times New Roman"/>
          <w:sz w:val="24"/>
          <w:szCs w:val="24"/>
        </w:rPr>
      </w:r>
    </w:p>
    <w:p>
      <w:pPr>
        <w:pStyle w:val="TextBodyIndent"/>
        <w:spacing w:lineRule="auto" w:line="360" w:before="0" w:after="0"/>
        <w:ind w:firstLine="708"/>
        <w:jc w:val="both"/>
        <w:rPr>
          <w:rFonts w:ascii="Times New Roman" w:hAnsi="Times New Roman" w:cs="Times New Roman"/>
          <w:sz w:val="24"/>
          <w:szCs w:val="24"/>
        </w:rPr>
      </w:pPr>
      <w:r>
        <w:rPr/>
        <w:drawing>
          <wp:inline distT="0" distB="0" distL="0" distR="0">
            <wp:extent cx="4549140" cy="279654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Indent"/>
        <w:spacing w:lineRule="auto" w:line="276" w:before="0" w:after="0"/>
        <w:ind w:hanging="0"/>
        <w:jc w:val="both"/>
        <w:rPr>
          <w:rFonts w:ascii="Times New Roman" w:hAnsi="Times New Roman" w:cs="Times New Roman"/>
          <w:sz w:val="24"/>
          <w:szCs w:val="24"/>
        </w:rPr>
      </w:pPr>
      <w:r>
        <w:rPr>
          <w:rFonts w:cs="Times New Roman" w:ascii="Times New Roman" w:hAnsi="Times New Roman"/>
          <w:sz w:val="24"/>
          <w:szCs w:val="24"/>
        </w:rPr>
      </w:r>
    </w:p>
    <w:p>
      <w:pPr>
        <w:pStyle w:val="TextBodyIndent"/>
        <w:spacing w:lineRule="auto" w:line="360" w:before="0" w:after="0"/>
        <w:ind w:hanging="0"/>
        <w:jc w:val="both"/>
        <w:rPr/>
      </w:pPr>
      <w:r>
        <w:rPr>
          <w:rFonts w:cs="Times New Roman" w:ascii="Times New Roman" w:hAnsi="Times New Roman"/>
          <w:sz w:val="24"/>
          <w:szCs w:val="24"/>
        </w:rPr>
        <w:t>Fig, 3. Krzywa akumulacji oparta na zaobserwowanym (S) i oczekiwanym bogactwie gatunkowym</w:t>
      </w:r>
      <w:r>
        <w:rPr>
          <w:rFonts w:cs="Times New Roman" w:ascii="Times New Roman" w:hAnsi="Times New Roman"/>
          <w:sz w:val="24"/>
          <w:szCs w:val="24"/>
          <w:lang w:val="en-US"/>
        </w:rPr>
        <w:t xml:space="preserve"> (Chao 1) wasp and bees w </w:t>
      </w:r>
      <w:r>
        <w:rPr>
          <w:rFonts w:cs="Times New Roman" w:ascii="Times New Roman" w:hAnsi="Times New Roman"/>
          <w:sz w:val="24"/>
          <w:szCs w:val="24"/>
        </w:rPr>
        <w:t>poszczególnych stadiach</w:t>
      </w:r>
      <w:r>
        <w:rPr>
          <w:rFonts w:cs="Times New Roman" w:ascii="Times New Roman" w:hAnsi="Times New Roman"/>
          <w:sz w:val="24"/>
          <w:szCs w:val="24"/>
          <w:lang w:val="en-US"/>
        </w:rPr>
        <w:t xml:space="preserve"> </w:t>
      </w:r>
      <w:r>
        <w:rPr>
          <w:rFonts w:cs="Times New Roman" w:ascii="Times New Roman" w:hAnsi="Times New Roman"/>
          <w:sz w:val="24"/>
          <w:szCs w:val="24"/>
        </w:rPr>
        <w:t>sukcesji w piaskowniach.</w:t>
      </w:r>
      <w:commentRangeEnd w:id="4"/>
      <w:r>
        <w:commentReference w:id="4"/>
      </w:r>
      <w:r>
        <w:rPr>
          <w:rFonts w:cs="Times New Roman" w:ascii="Times New Roman" w:hAnsi="Times New Roman"/>
          <w:sz w:val="24"/>
          <w:szCs w:val="24"/>
        </w:rPr>
      </w:r>
    </w:p>
    <w:p>
      <w:pPr>
        <w:pStyle w:val="TextBodyIndent"/>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Cs/>
          <w:i/>
          <w:i/>
          <w:sz w:val="24"/>
          <w:szCs w:val="24"/>
        </w:rPr>
      </w:pPr>
      <w:r>
        <w:rPr>
          <w:rFonts w:cs="Times New Roman" w:ascii="Times New Roman" w:hAnsi="Times New Roman"/>
          <w:bCs/>
          <w:i/>
          <w:sz w:val="24"/>
          <w:szCs w:val="24"/>
        </w:rPr>
        <w:t>3.2. Wzorce w charakterystykach zgrupowań</w:t>
      </w:r>
    </w:p>
    <w:p>
      <w:pPr>
        <w:pStyle w:val="Textbody1"/>
        <w:spacing w:lineRule="auto" w:line="360"/>
        <w:jc w:val="both"/>
        <w:rPr>
          <w:lang w:val="la"/>
        </w:rPr>
      </w:pPr>
      <w:r>
        <w:rPr>
          <w:rFonts w:cs="Times New Roman" w:ascii="Times New Roman" w:hAnsi="Times New Roman"/>
          <w:bCs/>
          <w:iCs/>
          <w:lang w:val="en-GB"/>
        </w:rPr>
        <w:tab/>
      </w:r>
      <w:r>
        <w:rPr>
          <w:lang w:val="pl-PL"/>
        </w:rPr>
        <w:t>Bogactwo, liczebności oraz różnorodności</w:t>
      </w:r>
      <w:r>
        <w:rPr>
          <w:lang w:val="la"/>
        </w:rPr>
        <w:t xml:space="preserve"> zmieniały się w poszczególnych stadiach sukcesji</w:t>
      </w:r>
      <w:r>
        <w:rPr>
          <w:lang w:val="pl-PL"/>
        </w:rPr>
        <w:t>,</w:t>
      </w:r>
      <w:r>
        <w:rPr>
          <w:lang w:val="la"/>
        </w:rPr>
        <w:t xml:space="preserve"> w zależności od rozpatrywanej grupy żądłówek (Table 1</w:t>
      </w:r>
      <w:r>
        <w:rPr>
          <w:lang w:val="pl-PL"/>
        </w:rPr>
        <w:t>, Fig. 4</w:t>
      </w:r>
      <w:r>
        <w:rPr>
          <w:lang w:val="la"/>
        </w:rPr>
        <w:t xml:space="preserve">). W przypadku  </w:t>
      </w:r>
      <w:r>
        <w:rPr>
          <w:rStyle w:val="Emphasis"/>
          <w:i w:val="false"/>
          <w:iCs w:val="false"/>
          <w:lang w:val="la"/>
        </w:rPr>
        <w:t>Apiformes</w:t>
      </w:r>
      <w:r>
        <w:rPr>
          <w:rStyle w:val="Emphasis"/>
          <w:i w:val="false"/>
          <w:iCs w:val="false"/>
          <w:lang w:val="pl-PL"/>
        </w:rPr>
        <w:t>,</w:t>
      </w:r>
      <w:r>
        <w:rPr>
          <w:rStyle w:val="Emphasis"/>
          <w:lang w:val="la"/>
        </w:rPr>
        <w:t xml:space="preserve"> </w:t>
      </w:r>
      <w:r>
        <w:rPr>
          <w:lang w:val="la"/>
        </w:rPr>
        <w:t xml:space="preserve">zauważalny </w:t>
      </w:r>
      <w:r>
        <w:rPr>
          <w:lang w:val="pl-PL"/>
        </w:rPr>
        <w:t>był</w:t>
      </w:r>
      <w:r>
        <w:rPr>
          <w:lang w:val="la"/>
        </w:rPr>
        <w:t xml:space="preserve"> istotny wzrost wartości analizowanych współczynników w stadium pośrednim sukcesji. Natomiast bogactwo, liczebność i różnorodność </w:t>
      </w:r>
      <w:r>
        <w:rPr>
          <w:rStyle w:val="Emphasis"/>
          <w:i w:val="false"/>
          <w:iCs w:val="false"/>
          <w:lang w:val="la"/>
        </w:rPr>
        <w:t>Spheciformes</w:t>
      </w:r>
      <w:r>
        <w:rPr>
          <w:lang w:val="la"/>
        </w:rPr>
        <w:t xml:space="preserve"> nie ulegały zmianom w analizowanym ciągu sukcesyjnym. W przypadku </w:t>
      </w:r>
      <w:r>
        <w:rPr>
          <w:rStyle w:val="Emphasis"/>
          <w:i w:val="false"/>
          <w:iCs w:val="false"/>
          <w:lang w:val="la"/>
        </w:rPr>
        <w:t>Chrysididae,</w:t>
      </w:r>
      <w:r>
        <w:rPr>
          <w:lang w:val="la"/>
        </w:rPr>
        <w:t xml:space="preserve"> zanotowaliśmy jedynie istotny wzrost liczebności, również w stadium pośrednim (Table 1</w:t>
      </w:r>
      <w:r>
        <w:rPr>
          <w:lang w:val="pl-PL"/>
        </w:rPr>
        <w:t>, Fig. 4</w:t>
      </w:r>
      <w:r>
        <w:rPr>
          <w:lang w:val="la"/>
        </w:rPr>
        <w:t>).</w:t>
      </w:r>
    </w:p>
    <w:p>
      <w:pPr>
        <w:pStyle w:val="Normal"/>
        <w:spacing w:lineRule="auto" w:line="360"/>
        <w:jc w:val="both"/>
        <w:rPr>
          <w:rFonts w:ascii="Times New Roman" w:hAnsi="Times New Roman" w:cs="Times New Roman"/>
          <w:bCs/>
          <w:iCs/>
          <w:sz w:val="24"/>
          <w:szCs w:val="24"/>
        </w:rPr>
      </w:pPr>
      <w:r>
        <w:rPr>
          <w:rFonts w:cs="Times New Roman" w:ascii="Times New Roman" w:hAnsi="Times New Roman"/>
          <w:bCs/>
          <w:iCs/>
          <w:sz w:val="24"/>
          <w:szCs w:val="24"/>
        </w:rPr>
        <w:t xml:space="preserve">Table 1. Results of linear and generalized linear models for diversity (Shannon’s Index), abundance, and species richness of three Aculaeta groups, and they responses to three distinct successional stages. Different Latin letters correspond to statistically significant differences between means. </w:t>
      </w:r>
    </w:p>
    <w:tbl>
      <w:tblPr>
        <w:tblW w:w="8926" w:type="dxa"/>
        <w:jc w:val="left"/>
        <w:tblInd w:w="0" w:type="dxa"/>
        <w:tblBorders>
          <w:top w:val="single" w:sz="4" w:space="0" w:color="000000"/>
          <w:bottom w:val="single" w:sz="4" w:space="0" w:color="000000"/>
          <w:insideH w:val="single" w:sz="4" w:space="0" w:color="000000"/>
        </w:tblBorders>
        <w:tblCellMar>
          <w:top w:w="0" w:type="dxa"/>
          <w:left w:w="70" w:type="dxa"/>
          <w:bottom w:w="0" w:type="dxa"/>
          <w:right w:w="70" w:type="dxa"/>
        </w:tblCellMar>
        <w:tblLook w:noVBand="1" w:val="04a0" w:noHBand="0" w:lastColumn="0" w:firstColumn="1" w:lastRow="0" w:firstRow="1"/>
      </w:tblPr>
      <w:tblGrid>
        <w:gridCol w:w="1229"/>
        <w:gridCol w:w="684"/>
        <w:gridCol w:w="1363"/>
        <w:gridCol w:w="971"/>
        <w:gridCol w:w="1007"/>
        <w:gridCol w:w="694"/>
        <w:gridCol w:w="863"/>
        <w:gridCol w:w="863"/>
        <w:gridCol w:w="1228"/>
        <w:gridCol w:w="23"/>
      </w:tblGrid>
      <w:tr>
        <w:trPr>
          <w:trHeight w:val="264" w:hRule="atLeast"/>
        </w:trPr>
        <w:tc>
          <w:tcPr>
            <w:tcW w:w="1229"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Index</w:t>
            </w:r>
          </w:p>
        </w:tc>
        <w:tc>
          <w:tcPr>
            <w:tcW w:w="684"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Stage</w:t>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Aculaeta group</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Mean value</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Standard Error</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DF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Lower CL</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Upper CL</w:t>
            </w:r>
          </w:p>
        </w:tc>
        <w:tc>
          <w:tcPr>
            <w:tcW w:w="1251"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Significance</w:t>
            </w:r>
          </w:p>
        </w:tc>
      </w:tr>
      <w:tr>
        <w:trPr>
          <w:trHeight w:val="255" w:hRule="atLeast"/>
        </w:trPr>
        <w:tc>
          <w:tcPr>
            <w:tcW w:w="1229"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Diversity (Shannon’s Index)</w:t>
            </w:r>
          </w:p>
        </w:tc>
        <w:tc>
          <w:tcPr>
            <w:tcW w:w="684"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w:t>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Apiformes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3.05</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0.123</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2.81</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3.29</w:t>
            </w:r>
          </w:p>
        </w:tc>
        <w:tc>
          <w:tcPr>
            <w:tcW w:w="1251"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cd</w:t>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Chrysididae</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0.45</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0.123</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0.21</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0.69</w:t>
            </w:r>
          </w:p>
        </w:tc>
        <w:tc>
          <w:tcPr>
            <w:tcW w:w="1251"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w:t>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Spheciformes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2.47</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0.123</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2.23</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2.71</w:t>
            </w:r>
          </w:p>
        </w:tc>
        <w:tc>
          <w:tcPr>
            <w:tcW w:w="1251"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b</w:t>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II</w:t>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Apiformes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3.35</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0.112</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3.13</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3.57</w:t>
            </w:r>
          </w:p>
        </w:tc>
        <w:tc>
          <w:tcPr>
            <w:tcW w:w="1251"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d</w:t>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Chrysididae</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0.87</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0.112</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0.65</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1.09</w:t>
            </w:r>
          </w:p>
        </w:tc>
        <w:tc>
          <w:tcPr>
            <w:tcW w:w="1251"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w:t>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Spheciformes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2.36</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0.112</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2.14</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2.58</w:t>
            </w:r>
          </w:p>
        </w:tc>
        <w:tc>
          <w:tcPr>
            <w:tcW w:w="1251"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b</w:t>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III</w:t>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Apiformes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3.12</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0.123</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2.88</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3.36</w:t>
            </w:r>
          </w:p>
        </w:tc>
        <w:tc>
          <w:tcPr>
            <w:tcW w:w="1251"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cd</w:t>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Chrysididae</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0.66</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0.123</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0.42</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0.90</w:t>
            </w:r>
          </w:p>
        </w:tc>
        <w:tc>
          <w:tcPr>
            <w:tcW w:w="1251"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w:t>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Spheciformes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2.70</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0.123</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2.46</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2.94</w:t>
            </w:r>
          </w:p>
        </w:tc>
        <w:tc>
          <w:tcPr>
            <w:tcW w:w="1251"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bc</w:t>
            </w:r>
          </w:p>
        </w:tc>
      </w:tr>
      <w:tr>
        <w:trPr>
          <w:trHeight w:val="255" w:hRule="atLeast"/>
        </w:trPr>
        <w:tc>
          <w:tcPr>
            <w:tcW w:w="1229"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Abundance (Negative Binomial)</w:t>
            </w:r>
          </w:p>
        </w:tc>
        <w:tc>
          <w:tcPr>
            <w:tcW w:w="684"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w:t>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Apiformes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137.00</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20.49</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102.51</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183.09</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d</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Chrysididae</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5.21</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1.05</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3.49</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7.69</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Spheciformes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51.42</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7.88</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38.09</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69.41</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II</w:t>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Apiformes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265.07</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35.81</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202.35</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343.78</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e</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Chrysididae</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19.30</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2.88</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14.30</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25.79</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b</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Spheciformes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49.40</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6.92</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37.34</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64.72</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III</w:t>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Apiformes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162.39</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24.19</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121.51</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217.02</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de</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Chrysididae</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11.13</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1.94</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7.85</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15.64</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ab</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Spheciformes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55.70</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8.50</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41.26</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75.19</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55" w:hRule="atLeast"/>
        </w:trPr>
        <w:tc>
          <w:tcPr>
            <w:tcW w:w="1229"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Species richness (Poisson)</w:t>
            </w:r>
          </w:p>
        </w:tc>
        <w:tc>
          <w:tcPr>
            <w:tcW w:w="684"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w:t>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Apiformes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37.00</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1.92</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33.42</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40.85</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Chrysididae</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1.90</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0.44</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1.21</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2.97</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Spheciformes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18.60</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1.36</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16.10</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21.54</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b</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II</w:t>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Apiformes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52.35</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2.09</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48.38</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56.83</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d</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Chrysididae</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3.83</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0.57</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2.87</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5.10</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Spheciformes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16.01</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1.16</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13.89</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18.36</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b</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r>
          </w:p>
        </w:tc>
        <w:tc>
          <w:tcPr>
            <w:tcW w:w="684" w:type="dxa"/>
            <w:vMerge w:val="restart"/>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III</w:t>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Apiformes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40.41</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2.01</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36.64</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44.70</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b/>
                <w:b/>
                <w:bCs/>
                <w:sz w:val="20"/>
                <w:szCs w:val="20"/>
                <w:lang w:eastAsia="pl-PL"/>
              </w:rPr>
            </w:pPr>
            <w:r>
              <w:rPr>
                <w:rFonts w:eastAsia="Times New Roman" w:cs="Times New Roman" w:ascii="Times New Roman" w:hAnsi="Times New Roman"/>
                <w:b/>
                <w:bCs/>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b/>
                <w:b/>
                <w:bCs/>
                <w:sz w:val="20"/>
                <w:szCs w:val="20"/>
                <w:lang w:eastAsia="pl-PL"/>
              </w:rPr>
            </w:pPr>
            <w:r>
              <w:rPr>
                <w:rFonts w:eastAsia="Times New Roman" w:cs="Times New Roman" w:ascii="Times New Roman" w:hAnsi="Times New Roman"/>
                <w:b/>
                <w:bCs/>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Chrysididae</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2.50</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0.50</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1.69</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3.71</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a</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r>
        <w:trPr>
          <w:trHeight w:val="264" w:hRule="atLeast"/>
        </w:trPr>
        <w:tc>
          <w:tcPr>
            <w:tcW w:w="1229"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b/>
                <w:b/>
                <w:bCs/>
                <w:sz w:val="20"/>
                <w:szCs w:val="20"/>
                <w:lang w:eastAsia="pl-PL"/>
              </w:rPr>
            </w:pPr>
            <w:r>
              <w:rPr>
                <w:rFonts w:eastAsia="Times New Roman" w:cs="Times New Roman" w:ascii="Times New Roman" w:hAnsi="Times New Roman"/>
                <w:b/>
                <w:bCs/>
                <w:sz w:val="20"/>
                <w:szCs w:val="20"/>
                <w:lang w:eastAsia="pl-PL"/>
              </w:rPr>
            </w:r>
          </w:p>
        </w:tc>
        <w:tc>
          <w:tcPr>
            <w:tcW w:w="684" w:type="dxa"/>
            <w:vMerge w:val="continue"/>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rPr>
                <w:rFonts w:ascii="Times New Roman" w:hAnsi="Times New Roman" w:eastAsia="Times New Roman" w:cs="Times New Roman"/>
                <w:b/>
                <w:b/>
                <w:bCs/>
                <w:sz w:val="20"/>
                <w:szCs w:val="20"/>
                <w:lang w:eastAsia="pl-PL"/>
              </w:rPr>
            </w:pPr>
            <w:r>
              <w:rPr>
                <w:rFonts w:eastAsia="Times New Roman" w:cs="Times New Roman" w:ascii="Times New Roman" w:hAnsi="Times New Roman"/>
                <w:b/>
                <w:bCs/>
                <w:sz w:val="20"/>
                <w:szCs w:val="20"/>
                <w:lang w:eastAsia="pl-PL"/>
              </w:rPr>
            </w:r>
          </w:p>
        </w:tc>
        <w:tc>
          <w:tcPr>
            <w:tcW w:w="13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Spheciformes</w:t>
            </w:r>
          </w:p>
        </w:tc>
        <w:tc>
          <w:tcPr>
            <w:tcW w:w="971"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21.39</w:t>
            </w:r>
          </w:p>
        </w:tc>
        <w:tc>
          <w:tcPr>
            <w:tcW w:w="1007"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1.46</w:t>
            </w:r>
          </w:p>
        </w:tc>
        <w:tc>
          <w:tcPr>
            <w:tcW w:w="694"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Inf</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18.71</w:t>
            </w:r>
          </w:p>
        </w:tc>
        <w:tc>
          <w:tcPr>
            <w:tcW w:w="863"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24.53</w:t>
            </w:r>
          </w:p>
        </w:tc>
        <w:tc>
          <w:tcPr>
            <w:tcW w:w="1228" w:type="dxa"/>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center"/>
              <w:rPr>
                <w:rFonts w:ascii="Times New Roman" w:hAnsi="Times New Roman" w:eastAsia="Times New Roman" w:cs="Times New Roman"/>
                <w:sz w:val="20"/>
                <w:szCs w:val="20"/>
                <w:lang w:eastAsia="pl-PL"/>
              </w:rPr>
            </w:pPr>
            <w:r>
              <w:rPr>
                <w:rFonts w:eastAsia="Times New Roman" w:cs="Times New Roman" w:ascii="Times New Roman" w:hAnsi="Times New Roman"/>
                <w:sz w:val="20"/>
                <w:szCs w:val="20"/>
                <w:lang w:eastAsia="pl-PL"/>
              </w:rPr>
              <w:t>b</w:t>
            </w:r>
          </w:p>
        </w:tc>
        <w:tc>
          <w:tcPr>
            <w:tcW w:w="23" w:type="dxa"/>
            <w:tcBorders>
              <w:top w:val="single" w:sz="4" w:space="0" w:color="000000"/>
              <w:bottom w:val="single" w:sz="4" w:space="0" w:color="000000"/>
              <w:insideH w:val="single" w:sz="4" w:space="0" w:color="000000"/>
            </w:tcBorders>
            <w:shd w:fill="auto" w:val="clear"/>
          </w:tcPr>
          <w:p>
            <w:pPr>
              <w:pStyle w:val="Normal"/>
              <w:widowControl/>
              <w:bidi w:val="0"/>
              <w:spacing w:lineRule="auto" w:line="259" w:before="0" w:after="160"/>
              <w:jc w:val="left"/>
              <w:rPr/>
            </w:pPr>
            <w:r>
              <w:rPr/>
            </w:r>
          </w:p>
        </w:tc>
      </w:tr>
    </w:tbl>
    <w:p>
      <w:pPr>
        <w:pStyle w:val="Normal"/>
        <w:jc w:val="both"/>
        <w:rPr>
          <w:rFonts w:ascii="Times New Roman" w:hAnsi="Times New Roman" w:cs="Times New Roman"/>
          <w:bCs/>
          <w:iCs/>
          <w:sz w:val="24"/>
          <w:szCs w:val="24"/>
          <w:lang w:val="en-GB"/>
        </w:rPr>
      </w:pPr>
      <w:r>
        <w:rPr>
          <w:rFonts w:cs="Times New Roman" w:ascii="Times New Roman" w:hAnsi="Times New Roman"/>
          <w:bCs/>
          <w:iCs/>
          <w:sz w:val="24"/>
          <w:szCs w:val="24"/>
          <w:lang w:val="en-GB"/>
        </w:rPr>
      </w:r>
    </w:p>
    <w:p>
      <w:pPr>
        <w:pStyle w:val="Normal"/>
        <w:jc w:val="both"/>
        <w:rPr>
          <w:rFonts w:ascii="Times New Roman" w:hAnsi="Times New Roman" w:cs="Times New Roman"/>
          <w:bCs/>
          <w:iCs/>
          <w:sz w:val="24"/>
          <w:szCs w:val="24"/>
          <w:lang w:val="en-US"/>
        </w:rPr>
      </w:pPr>
      <w:r>
        <w:rPr>
          <w:rFonts w:cs="Times New Roman" w:ascii="Times New Roman" w:hAnsi="Times New Roman"/>
          <w:bCs/>
          <w:iCs/>
          <w:sz w:val="24"/>
          <w:szCs w:val="24"/>
          <w:lang w:val="en-US"/>
        </w:rPr>
        <w:t xml:space="preserve">Stage I – early, stage II – </w:t>
      </w:r>
      <w:r>
        <w:rPr>
          <w:rFonts w:cs="Times New Roman" w:ascii="Times New Roman" w:hAnsi="Times New Roman"/>
          <w:sz w:val="24"/>
          <w:szCs w:val="24"/>
          <w:lang w:val="en-US"/>
        </w:rPr>
        <w:t>middle</w:t>
      </w:r>
      <w:r>
        <w:rPr>
          <w:rFonts w:cs="Times New Roman" w:ascii="Times New Roman" w:hAnsi="Times New Roman"/>
          <w:bCs/>
          <w:iCs/>
          <w:sz w:val="24"/>
          <w:szCs w:val="24"/>
          <w:lang w:val="en-US"/>
        </w:rPr>
        <w:t>, III – stadium late.</w:t>
      </w:r>
    </w:p>
    <w:p>
      <w:pPr>
        <w:pStyle w:val="Normal"/>
        <w:jc w:val="both"/>
        <w:rPr>
          <w:rFonts w:ascii="Times New Roman" w:hAnsi="Times New Roman" w:cs="Times New Roman"/>
          <w:bCs/>
          <w:i/>
          <w:i/>
          <w:sz w:val="24"/>
          <w:szCs w:val="24"/>
          <w:lang w:val="en-GB"/>
        </w:rPr>
      </w:pPr>
      <w:r>
        <w:rPr/>
        <w:drawing>
          <wp:inline distT="0" distB="0" distL="0" distR="0">
            <wp:extent cx="5768340" cy="196596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68340" cy="1965960"/>
                    </a:xfrm>
                    <a:prstGeom prst="rect">
                      <a:avLst/>
                    </a:prstGeom>
                  </pic:spPr>
                </pic:pic>
              </a:graphicData>
            </a:graphic>
          </wp:inline>
        </w:drawing>
      </w:r>
    </w:p>
    <w:p>
      <w:pPr>
        <w:pStyle w:val="Textbody1"/>
        <w:spacing w:lineRule="auto" w:line="360"/>
        <w:jc w:val="both"/>
        <w:rPr>
          <w:rFonts w:ascii="Times New Roman" w:hAnsi="Times New Roman" w:cs="Times New Roman"/>
          <w:b/>
          <w:b/>
          <w:iCs/>
          <w:lang w:val="pl-PL"/>
        </w:rPr>
      </w:pPr>
      <w:r>
        <w:rPr>
          <w:rFonts w:cs="Times New Roman" w:ascii="Times New Roman" w:hAnsi="Times New Roman"/>
          <w:bCs/>
          <w:iCs/>
          <w:lang w:val="pl-PL"/>
        </w:rPr>
        <w:t>Fig. 4.</w:t>
      </w:r>
      <w:r>
        <w:rPr>
          <w:rFonts w:cs="Times New Roman" w:ascii="Times New Roman" w:hAnsi="Times New Roman"/>
          <w:b/>
          <w:iCs/>
          <w:lang w:val="pl-PL"/>
        </w:rPr>
        <w:t xml:space="preserve"> </w:t>
      </w:r>
      <w:r>
        <w:rPr>
          <w:rStyle w:val="StrongEmphasis"/>
          <w:rFonts w:cs="Times New Roman" w:ascii="Times New Roman" w:hAnsi="Times New Roman"/>
          <w:b w:val="false"/>
          <w:lang w:val="pl-PL"/>
        </w:rPr>
        <w:t xml:space="preserve">Różnorodność, liczebność i bogactwo gatunkowe Aculaeta w trzech wyróżnionych stadiach sukcesyjnych. Przedstawiliśmy wartości średnie oraz 95% CI typu bootstrap. Liczba osobników została poddana transformacji logarytmicznej w celu lepszej wizualizacji różnic pomiędzy grupami. Punkty oznaczją wartości empiryczne. Litery łacińskie oznaczają wyniki testu post-hoc z poprawką Tukeya dla </w:t>
      </w:r>
      <w:bookmarkStart w:id="7" w:name="MathJax-Span-2"/>
      <w:bookmarkStart w:id="8" w:name="MathJax-Span-3"/>
      <w:bookmarkStart w:id="9" w:name="MathJax-Element-1-Frame"/>
      <w:bookmarkStart w:id="10" w:name="MathJax-Span-1"/>
      <w:bookmarkEnd w:id="7"/>
      <w:bookmarkEnd w:id="8"/>
      <w:bookmarkEnd w:id="9"/>
      <w:bookmarkEnd w:id="10"/>
      <w:r>
        <w:rPr>
          <w:rStyle w:val="StrongEmphasis"/>
          <w:rFonts w:cs="Times New Roman" w:ascii="Times New Roman" w:hAnsi="Times New Roman"/>
          <w:b w:val="false"/>
          <w:i/>
          <w:lang w:val="pl-PL"/>
        </w:rPr>
        <w:t>α</w:t>
      </w:r>
      <w:r>
        <w:rPr>
          <w:rStyle w:val="StrongEmphasis"/>
          <w:rFonts w:cs="Times New Roman" w:ascii="Times New Roman" w:hAnsi="Times New Roman"/>
          <w:b w:val="false"/>
          <w:iCs/>
          <w:lang w:val="pl-PL"/>
        </w:rPr>
        <w:t>.</w:t>
      </w:r>
    </w:p>
    <w:p>
      <w:pPr>
        <w:pStyle w:val="Normal"/>
        <w:jc w:val="both"/>
        <w:rPr>
          <w:rFonts w:ascii="Times New Roman" w:hAnsi="Times New Roman" w:cs="Times New Roman"/>
          <w:bCs/>
          <w:i/>
          <w:i/>
          <w:sz w:val="24"/>
          <w:szCs w:val="24"/>
          <w:lang w:val="en-GB"/>
        </w:rPr>
      </w:pPr>
      <w:r>
        <w:rPr>
          <w:rFonts w:cs="Times New Roman" w:ascii="Times New Roman" w:hAnsi="Times New Roman"/>
          <w:bCs/>
          <w:i/>
          <w:sz w:val="24"/>
          <w:szCs w:val="24"/>
          <w:lang w:val="en-GB"/>
        </w:rPr>
      </w:r>
    </w:p>
    <w:p>
      <w:pPr>
        <w:pStyle w:val="Normal"/>
        <w:jc w:val="both"/>
        <w:rPr>
          <w:rFonts w:ascii="Times New Roman" w:hAnsi="Times New Roman" w:cs="Times New Roman"/>
          <w:i/>
          <w:i/>
          <w:iCs/>
          <w:sz w:val="24"/>
          <w:szCs w:val="24"/>
        </w:rPr>
      </w:pPr>
      <w:r>
        <w:rPr>
          <w:rFonts w:cs="Times New Roman" w:ascii="Times New Roman" w:hAnsi="Times New Roman"/>
          <w:bCs/>
          <w:i/>
          <w:sz w:val="24"/>
          <w:szCs w:val="24"/>
          <w:lang w:val="en-GB"/>
        </w:rPr>
        <w:t xml:space="preserve">3.3. </w:t>
      </w:r>
      <w:r>
        <w:rPr>
          <w:rFonts w:cs="Times New Roman" w:ascii="Times New Roman" w:hAnsi="Times New Roman"/>
          <w:i/>
          <w:iCs/>
          <w:sz w:val="24"/>
          <w:szCs w:val="24"/>
        </w:rPr>
        <w:t>Struktura zgrupowań jako reakcja na sukcesyjne przekształcenia</w:t>
      </w:r>
    </w:p>
    <w:p>
      <w:pPr>
        <w:pStyle w:val="Textbody1"/>
        <w:spacing w:lineRule="auto" w:line="360"/>
        <w:jc w:val="both"/>
        <w:rPr>
          <w:rFonts w:ascii="Times New Roman" w:hAnsi="Times New Roman" w:cs="Times New Roman"/>
          <w:lang w:val="pl-PL"/>
        </w:rPr>
      </w:pPr>
      <w:r>
        <w:rPr>
          <w:rFonts w:cs="Times New Roman" w:ascii="Times New Roman" w:hAnsi="Times New Roman"/>
        </w:rPr>
        <w:tab/>
      </w:r>
      <w:r>
        <w:rPr>
          <w:rFonts w:cs="Times New Roman" w:ascii="Times New Roman" w:hAnsi="Times New Roman"/>
          <w:lang w:val="pl-PL"/>
        </w:rPr>
        <w:t xml:space="preserve">Stadia sukcesji były istotnym czynnikiem wpływającym na strukturę zgrupowań </w:t>
      </w:r>
      <w:r>
        <w:rPr>
          <w:rFonts w:cs="Times New Roman" w:ascii="Times New Roman" w:hAnsi="Times New Roman"/>
        </w:rPr>
        <w:t xml:space="preserve">(permutation test, 999 replications, F = 2.49, P &lt; 0.001) and RDA model explains 14.65% of variation (adjusted R-square).  </w:t>
      </w:r>
      <w:r>
        <w:rPr>
          <w:rFonts w:cs="Times New Roman" w:ascii="Times New Roman" w:hAnsi="Times New Roman"/>
          <w:lang w:val="pl-PL"/>
        </w:rPr>
        <w:t xml:space="preserve">Spośród 272 gatunków </w:t>
      </w:r>
      <w:r>
        <w:rPr>
          <w:rFonts w:cs="Times New Roman" w:ascii="Times New Roman" w:hAnsi="Times New Roman"/>
        </w:rPr>
        <w:t>Aculeata,</w:t>
      </w:r>
      <w:r>
        <w:rPr>
          <w:rFonts w:cs="Times New Roman" w:ascii="Times New Roman" w:hAnsi="Times New Roman"/>
          <w:lang w:val="pl-PL"/>
        </w:rPr>
        <w:t xml:space="preserve"> 57 (20.9%) istotnie reagowało na sukcesyjne przekształcenia. W grupie tej zbliżony udział miały </w:t>
      </w:r>
      <w:r>
        <w:rPr>
          <w:rFonts w:cs="Times New Roman" w:ascii="Times New Roman" w:hAnsi="Times New Roman"/>
          <w:lang w:val="la"/>
        </w:rPr>
        <w:t>Apiformes</w:t>
      </w:r>
      <w:r>
        <w:rPr>
          <w:rFonts w:cs="Times New Roman" w:ascii="Times New Roman" w:hAnsi="Times New Roman"/>
        </w:rPr>
        <w:t xml:space="preserve"> (11.4%) </w:t>
      </w:r>
      <w:r>
        <w:rPr>
          <w:rFonts w:cs="Times New Roman" w:ascii="Times New Roman" w:hAnsi="Times New Roman"/>
          <w:lang w:val="pl-PL"/>
        </w:rPr>
        <w:t>oraz</w:t>
      </w:r>
      <w:r>
        <w:rPr>
          <w:rFonts w:cs="Times New Roman" w:ascii="Times New Roman" w:hAnsi="Times New Roman"/>
        </w:rPr>
        <w:t xml:space="preserve"> </w:t>
      </w:r>
      <w:r>
        <w:rPr>
          <w:rFonts w:cs="Times New Roman" w:ascii="Times New Roman" w:hAnsi="Times New Roman"/>
          <w:lang w:val="la"/>
        </w:rPr>
        <w:t>Spheciformes</w:t>
      </w:r>
      <w:r>
        <w:rPr>
          <w:rFonts w:cs="Times New Roman" w:ascii="Times New Roman" w:hAnsi="Times New Roman"/>
        </w:rPr>
        <w:t xml:space="preserve"> (9.9%), </w:t>
      </w:r>
      <w:r>
        <w:rPr>
          <w:rFonts w:cs="Times New Roman" w:ascii="Times New Roman" w:hAnsi="Times New Roman"/>
          <w:lang w:val="pl-PL"/>
        </w:rPr>
        <w:t xml:space="preserve">natomiast gatunki z rodziny </w:t>
      </w:r>
      <w:r>
        <w:rPr>
          <w:rFonts w:cs="Times New Roman" w:ascii="Times New Roman" w:hAnsi="Times New Roman"/>
          <w:lang w:val="la"/>
        </w:rPr>
        <w:t>Chrysididae</w:t>
      </w:r>
      <w:r>
        <w:rPr>
          <w:rFonts w:cs="Times New Roman" w:ascii="Times New Roman" w:hAnsi="Times New Roman"/>
          <w:lang w:val="pl-PL"/>
        </w:rPr>
        <w:t xml:space="preserve"> stanowiły</w:t>
      </w:r>
      <w:r>
        <w:rPr>
          <w:rFonts w:cs="Times New Roman" w:ascii="Times New Roman" w:hAnsi="Times New Roman"/>
        </w:rPr>
        <w:t xml:space="preserve"> </w:t>
      </w:r>
      <w:r>
        <w:rPr>
          <w:rFonts w:cs="Times New Roman" w:ascii="Times New Roman" w:hAnsi="Times New Roman"/>
          <w:lang w:val="pl-PL"/>
        </w:rPr>
        <w:t xml:space="preserve">zaledwie 0.4%. Wykaz gatunków, które najsilniej odpowiadały na sukcesyjne przekształcenia zamieściliśmy w </w:t>
      </w:r>
      <w:r>
        <w:rPr>
          <w:rFonts w:cs="Times New Roman" w:ascii="Times New Roman" w:hAnsi="Times New Roman"/>
        </w:rPr>
        <w:t xml:space="preserve">Table </w:t>
      </w:r>
      <w:r>
        <w:rPr>
          <w:rFonts w:cs="Times New Roman" w:ascii="Times New Roman" w:hAnsi="Times New Roman"/>
          <w:lang w:val="pl-PL"/>
        </w:rPr>
        <w:t>A2 and on Fig. 5.</w:t>
      </w:r>
    </w:p>
    <w:p>
      <w:pPr>
        <w:pStyle w:val="Textbody1"/>
        <w:spacing w:lineRule="auto" w:line="360"/>
        <w:jc w:val="both"/>
        <w:rPr>
          <w:rFonts w:ascii="Times New Roman" w:hAnsi="Times New Roman" w:cs="Times New Roman"/>
          <w:lang w:val="pl-PL"/>
        </w:rPr>
      </w:pPr>
      <w:r>
        <w:rPr/>
        <w:drawing>
          <wp:inline distT="0" distB="0" distL="0" distR="0">
            <wp:extent cx="5882640" cy="235458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882640" cy="2354580"/>
                    </a:xfrm>
                    <a:prstGeom prst="rect">
                      <a:avLst/>
                    </a:prstGeom>
                  </pic:spPr>
                </pic:pic>
              </a:graphicData>
            </a:graphic>
          </wp:inline>
        </w:drawing>
      </w:r>
    </w:p>
    <w:p>
      <w:pPr>
        <w:pStyle w:val="Textbody1"/>
        <w:spacing w:lineRule="auto" w:line="360"/>
        <w:jc w:val="both"/>
        <w:rPr>
          <w:rStyle w:val="StrongEmphasis"/>
          <w:rFonts w:ascii="Times New Roman" w:hAnsi="Times New Roman" w:cs="Times New Roman"/>
          <w:b w:val="false"/>
          <w:b w:val="false"/>
          <w:bCs w:val="false"/>
          <w:lang w:val="pl-PL"/>
        </w:rPr>
      </w:pPr>
      <w:r>
        <w:rPr>
          <w:rStyle w:val="StrongEmphasis"/>
          <w:rFonts w:cs="Times New Roman" w:ascii="Times New Roman" w:hAnsi="Times New Roman"/>
          <w:b w:val="false"/>
          <w:bCs w:val="false"/>
        </w:rPr>
        <w:t xml:space="preserve">Fig 5. </w:t>
      </w:r>
      <w:r>
        <w:rPr>
          <w:rStyle w:val="StrongEmphasis"/>
          <w:rFonts w:cs="Times New Roman" w:ascii="Times New Roman" w:hAnsi="Times New Roman"/>
          <w:b w:val="false"/>
          <w:bCs w:val="false"/>
          <w:lang w:val="pl-PL"/>
        </w:rPr>
        <w:t xml:space="preserve">Wykres ordynacji RDA dla stadium sukcesji jako dyskretnej zmiennej objaśniającej. W celu lepszej wizualizacji punkty zostały naniesione osobno dla poszczególnych grup </w:t>
      </w:r>
      <w:r>
        <w:rPr>
          <w:rStyle w:val="StrongEmphasis"/>
          <w:rFonts w:cs="Times New Roman" w:ascii="Times New Roman" w:hAnsi="Times New Roman"/>
          <w:b w:val="false"/>
          <w:bCs w:val="false"/>
          <w:lang w:val="la"/>
        </w:rPr>
        <w:t>Aculeata</w:t>
      </w:r>
      <w:r>
        <w:rPr>
          <w:rStyle w:val="StrongEmphasis"/>
          <w:rFonts w:cs="Times New Roman" w:ascii="Times New Roman" w:hAnsi="Times New Roman"/>
          <w:b w:val="false"/>
          <w:bCs w:val="false"/>
          <w:lang w:val="pl-PL"/>
        </w:rPr>
        <w:t xml:space="preserve">. </w:t>
      </w:r>
    </w:p>
    <w:p>
      <w:pPr>
        <w:pStyle w:val="Normal"/>
        <w:jc w:val="both"/>
        <w:rPr>
          <w:rFonts w:ascii="Times New Roman" w:hAnsi="Times New Roman" w:cs="Times New Roman"/>
          <w:bCs/>
          <w:i/>
          <w:i/>
          <w:sz w:val="24"/>
          <w:szCs w:val="24"/>
        </w:rPr>
      </w:pPr>
      <w:r>
        <w:rPr>
          <w:rFonts w:cs="Times New Roman" w:ascii="Times New Roman" w:hAnsi="Times New Roman"/>
          <w:bCs/>
          <w:i/>
          <w:sz w:val="24"/>
          <w:szCs w:val="24"/>
        </w:rPr>
        <w:t>3.3.1. Zmiany ß – różnorodności w trakcie sukcesyjnych przekształceń</w:t>
      </w:r>
    </w:p>
    <w:p>
      <w:pPr>
        <w:pStyle w:val="Textbody1"/>
        <w:spacing w:lineRule="auto" w:line="360" w:before="0" w:after="0"/>
        <w:ind w:firstLine="709"/>
        <w:jc w:val="both"/>
        <w:rPr/>
      </w:pPr>
      <w:del w:id="94" w:author="Unknown Author" w:date="2020-06-02T11:40:06Z">
        <w:r>
          <w:rPr>
            <w:rFonts w:cs="Times New Roman" w:ascii="Times New Roman" w:hAnsi="Times New Roman"/>
            <w:lang w:val="la"/>
          </w:rPr>
          <w:delText xml:space="preserve">Wariancja w zagęszczeniu przypisana do </w:delText>
        </w:r>
      </w:del>
      <w:ins w:id="95" w:author="Unknown Author" w:date="2020-06-02T11:40:06Z">
        <w:r>
          <w:rPr>
            <w:rFonts w:cs="Times New Roman" w:ascii="Times New Roman" w:hAnsi="Times New Roman"/>
            <w:lang w:val="la"/>
          </w:rPr>
          <w:t xml:space="preserve">Koomponent beta-różnorodnośći związany z </w:t>
        </w:r>
      </w:ins>
      <w:r>
        <w:rPr>
          <w:rFonts w:cs="Times New Roman" w:ascii="Times New Roman" w:hAnsi="Times New Roman"/>
          <w:lang w:val="la"/>
        </w:rPr>
        <w:t>wymi</w:t>
      </w:r>
      <w:ins w:id="96" w:author="Unknown Author" w:date="2020-06-02T11:40:21Z">
        <w:r>
          <w:rPr>
            <w:rFonts w:cs="Times New Roman" w:ascii="Times New Roman" w:hAnsi="Times New Roman"/>
            <w:lang w:val="la"/>
          </w:rPr>
          <w:t>aną</w:t>
        </w:r>
      </w:ins>
      <w:del w:id="97" w:author="Unknown Author" w:date="2020-06-02T11:40:25Z">
        <w:r>
          <w:rPr>
            <w:rFonts w:cs="Times New Roman" w:ascii="Times New Roman" w:hAnsi="Times New Roman"/>
            <w:lang w:val="la"/>
          </w:rPr>
          <w:delText xml:space="preserve">eniających się </w:delText>
        </w:r>
      </w:del>
      <w:r>
        <w:rPr>
          <w:rFonts w:cs="Times New Roman" w:ascii="Times New Roman" w:hAnsi="Times New Roman"/>
          <w:lang w:val="la"/>
        </w:rPr>
        <w:t xml:space="preserve">gatunków była największa dla </w:t>
      </w:r>
      <w:ins w:id="98" w:author="Unknown Author" w:date="2020-06-02T11:40:27Z">
        <w:r>
          <w:rPr>
            <w:rFonts w:cs="Times New Roman" w:ascii="Times New Roman" w:hAnsi="Times New Roman"/>
            <w:lang w:val="la"/>
          </w:rPr>
          <w:t xml:space="preserve">Chrysididae i </w:t>
        </w:r>
      </w:ins>
      <w:r>
        <w:rPr>
          <w:rFonts w:cs="Times New Roman" w:ascii="Times New Roman" w:hAnsi="Times New Roman"/>
          <w:lang w:val="la"/>
        </w:rPr>
        <w:t>Apiformes</w:t>
      </w:r>
      <w:del w:id="99" w:author="Unknown Author" w:date="2020-06-02T11:40:34Z">
        <w:r>
          <w:rPr>
            <w:rFonts w:cs="Times New Roman" w:ascii="Times New Roman" w:hAnsi="Times New Roman"/>
            <w:lang w:val="la"/>
          </w:rPr>
          <w:delText xml:space="preserve"> i Chrysididae</w:delText>
        </w:r>
      </w:del>
      <w:r>
        <w:rPr>
          <w:rFonts w:cs="Times New Roman" w:ascii="Times New Roman" w:hAnsi="Times New Roman"/>
          <w:lang w:val="la"/>
        </w:rPr>
        <w:t xml:space="preserve">. </w:t>
      </w:r>
      <w:commentRangeStart w:id="5"/>
      <w:r>
        <w:rPr>
          <w:rFonts w:cs="Times New Roman" w:ascii="Times New Roman" w:hAnsi="Times New Roman"/>
          <w:lang w:val="la"/>
        </w:rPr>
        <w:t xml:space="preserve">Sugeruje to </w:t>
      </w:r>
      <w:del w:id="100" w:author="Unknown Author" w:date="2020-06-02T11:40:38Z">
        <w:r>
          <w:rPr>
            <w:rFonts w:cs="Times New Roman" w:ascii="Times New Roman" w:hAnsi="Times New Roman"/>
            <w:lang w:val="la"/>
          </w:rPr>
          <w:delText>brak</w:delText>
        </w:r>
      </w:del>
      <w:ins w:id="101" w:author="Unknown Author" w:date="2020-06-02T11:40:38Z">
        <w:r>
          <w:rPr>
            <w:rFonts w:cs="Times New Roman" w:ascii="Times New Roman" w:hAnsi="Times New Roman"/>
            <w:lang w:val="la"/>
          </w:rPr>
          <w:t>relatywnie mał</w:t>
        </w:r>
      </w:ins>
      <w:ins w:id="102" w:author="Unknown Author" w:date="2020-06-02T11:41:33Z">
        <w:r>
          <w:rPr>
            <w:rFonts w:cs="Times New Roman" w:ascii="Times New Roman" w:hAnsi="Times New Roman"/>
            <w:lang w:val="la"/>
          </w:rPr>
          <w:t xml:space="preserve">ą dynamikę </w:t>
        </w:r>
      </w:ins>
      <w:del w:id="103" w:author="Unknown Author" w:date="2020-06-02T11:41:32Z">
        <w:r>
          <w:rPr>
            <w:rFonts w:cs="Times New Roman" w:ascii="Times New Roman" w:hAnsi="Times New Roman"/>
            <w:lang w:val="la"/>
          </w:rPr>
          <w:delText xml:space="preserve"> zmian w bogactwie</w:delText>
        </w:r>
      </w:del>
      <w:r>
        <w:rPr>
          <w:rFonts w:cs="Times New Roman" w:ascii="Times New Roman" w:hAnsi="Times New Roman"/>
          <w:lang w:val="la"/>
        </w:rPr>
        <w:t xml:space="preserve"> gatunków, a wykazane zmiany dotyczyły głównie ich liczebności (Fig. </w:t>
      </w:r>
      <w:r>
        <w:rPr>
          <w:rFonts w:cs="Times New Roman" w:ascii="Times New Roman" w:hAnsi="Times New Roman"/>
          <w:lang w:val="pl-PL"/>
        </w:rPr>
        <w:t>6</w:t>
      </w:r>
      <w:r>
        <w:rPr>
          <w:rFonts w:cs="Times New Roman" w:ascii="Times New Roman" w:hAnsi="Times New Roman"/>
          <w:lang w:val="la"/>
        </w:rPr>
        <w:t>), tj. zgrupowania pszczół</w:t>
      </w:r>
      <w:r>
        <w:rPr>
          <w:rFonts w:cs="Times New Roman" w:ascii="Times New Roman" w:hAnsi="Times New Roman"/>
          <w:lang w:val="pl-PL"/>
        </w:rPr>
        <w:t xml:space="preserve"> </w:t>
      </w:r>
      <w:r>
        <w:rPr>
          <w:rFonts w:cs="Times New Roman" w:ascii="Times New Roman" w:hAnsi="Times New Roman"/>
          <w:lang w:val="la"/>
        </w:rPr>
        <w:t xml:space="preserve">i złotolitek zmieniały się poprzez zmiany liczebności gatunków już obecnych. </w:t>
      </w:r>
      <w:r>
        <w:rPr>
          <w:rFonts w:cs="Times New Roman" w:ascii="Times New Roman" w:hAnsi="Times New Roman"/>
          <w:lang w:val="la"/>
        </w:rPr>
      </w:r>
      <w:ins w:id="104" w:author="Unknown Author" w:date="2020-06-02T11:42:10Z">
        <w:commentRangeEnd w:id="5"/>
        <w:r>
          <w:commentReference w:id="5"/>
        </w:r>
        <w:r>
          <w:rPr>
            <w:rFonts w:cs="Times New Roman" w:ascii="Times New Roman" w:hAnsi="Times New Roman"/>
            <w:lang w:val="la"/>
          </w:rPr>
          <w:t>,</w:t>
        </w:r>
      </w:ins>
      <w:del w:id="105" w:author="Unknown Author" w:date="2020-06-02T11:42:40Z">
        <w:r>
          <w:rPr>
            <w:rFonts w:cs="Times New Roman" w:ascii="Times New Roman" w:hAnsi="Times New Roman"/>
            <w:lang w:val="la"/>
          </w:rPr>
          <w:delText>P</w:delText>
        </w:r>
      </w:del>
      <w:r>
        <w:rPr>
          <w:rFonts w:cs="Times New Roman" w:ascii="Times New Roman" w:hAnsi="Times New Roman"/>
          <w:lang w:val="la"/>
        </w:rPr>
        <w:t xml:space="preserve">rzy czym, gradient liczebności pełnił bardziej istotną rolę u pszczół, ale im późniejsze stadium sukcesji, tym komponent ten miał mniejsze znaczenie (Fig. </w:t>
      </w:r>
      <w:r>
        <w:rPr>
          <w:rFonts w:cs="Times New Roman" w:ascii="Times New Roman" w:hAnsi="Times New Roman"/>
          <w:lang w:val="pl-PL"/>
        </w:rPr>
        <w:t>7</w:t>
      </w:r>
      <w:r>
        <w:rPr>
          <w:rFonts w:cs="Times New Roman" w:ascii="Times New Roman" w:hAnsi="Times New Roman"/>
          <w:lang w:val="la"/>
        </w:rPr>
        <w:t>).</w:t>
      </w:r>
      <w:r>
        <w:rPr>
          <w:rFonts w:cs="Times New Roman" w:ascii="Times New Roman" w:hAnsi="Times New Roman"/>
          <w:lang w:val="pl-PL"/>
        </w:rPr>
        <w:t xml:space="preserve"> </w:t>
      </w:r>
      <w:commentRangeStart w:id="6"/>
      <w:r>
        <w:rPr>
          <w:rFonts w:cs="Times New Roman" w:ascii="Times New Roman" w:hAnsi="Times New Roman"/>
          <w:lang w:val="pl-PL"/>
        </w:rPr>
        <w:t>Oznacza to, że w</w:t>
      </w:r>
      <w:r>
        <w:rPr>
          <w:rFonts w:cs="Times New Roman" w:ascii="Times New Roman" w:hAnsi="Times New Roman"/>
          <w:lang w:val="la"/>
        </w:rPr>
        <w:t xml:space="preserve"> przypadku Apiformes nowe gatunki </w:t>
      </w:r>
      <w:r>
        <w:rPr>
          <w:rFonts w:cs="Times New Roman" w:ascii="Times New Roman" w:hAnsi="Times New Roman"/>
          <w:lang w:val="pl-PL"/>
        </w:rPr>
        <w:t>wkraczały</w:t>
      </w:r>
      <w:r>
        <w:rPr>
          <w:rFonts w:cs="Times New Roman" w:ascii="Times New Roman" w:hAnsi="Times New Roman"/>
          <w:lang w:val="la"/>
        </w:rPr>
        <w:t xml:space="preserve"> do zgrupowa</w:t>
      </w:r>
      <w:r>
        <w:rPr>
          <w:rFonts w:cs="Times New Roman" w:ascii="Times New Roman" w:hAnsi="Times New Roman"/>
          <w:lang w:val="pl-PL"/>
        </w:rPr>
        <w:t>ń</w:t>
      </w:r>
      <w:r>
        <w:rPr>
          <w:rFonts w:cs="Times New Roman" w:ascii="Times New Roman" w:hAnsi="Times New Roman"/>
          <w:lang w:val="la"/>
        </w:rPr>
        <w:t xml:space="preserve"> w późniejszych stadiach sukcesji. </w:t>
      </w:r>
      <w:r>
        <w:rPr>
          <w:rFonts w:cs="Times New Roman" w:ascii="Times New Roman" w:hAnsi="Times New Roman"/>
          <w:lang w:val="la"/>
        </w:rPr>
      </w:r>
      <w:commentRangeEnd w:id="6"/>
      <w:r>
        <w:commentReference w:id="6"/>
      </w:r>
      <w:r>
        <w:rPr>
          <w:rFonts w:cs="Times New Roman" w:ascii="Times New Roman" w:hAnsi="Times New Roman"/>
          <w:lang w:val="la"/>
        </w:rPr>
        <w:t>Natomiast w przypadku Spheciformes</w:t>
      </w:r>
      <w:r>
        <w:rPr>
          <w:rFonts w:cs="Times New Roman" w:ascii="Times New Roman" w:hAnsi="Times New Roman"/>
          <w:lang w:val="pl-PL"/>
        </w:rPr>
        <w:t>,</w:t>
      </w:r>
      <w:r>
        <w:rPr>
          <w:rFonts w:cs="Times New Roman" w:ascii="Times New Roman" w:hAnsi="Times New Roman"/>
          <w:lang w:val="la"/>
        </w:rPr>
        <w:t xml:space="preserve"> zmiany</w:t>
      </w:r>
      <w:r>
        <w:rPr>
          <w:rFonts w:cs="Times New Roman" w:ascii="Times New Roman" w:hAnsi="Times New Roman"/>
          <w:lang w:val="pl-PL"/>
        </w:rPr>
        <w:t xml:space="preserve"> wykazane</w:t>
      </w:r>
      <w:r>
        <w:rPr>
          <w:rFonts w:cs="Times New Roman" w:ascii="Times New Roman" w:hAnsi="Times New Roman"/>
          <w:lang w:val="la"/>
        </w:rPr>
        <w:t xml:space="preserve"> w trakcie sukcesyjnych przekształceń</w:t>
      </w:r>
      <w:r>
        <w:rPr>
          <w:rFonts w:cs="Times New Roman" w:ascii="Times New Roman" w:hAnsi="Times New Roman"/>
          <w:lang w:val="pl-PL"/>
        </w:rPr>
        <w:t>,</w:t>
      </w:r>
      <w:r>
        <w:rPr>
          <w:rFonts w:cs="Times New Roman" w:ascii="Times New Roman" w:hAnsi="Times New Roman"/>
          <w:lang w:val="la"/>
        </w:rPr>
        <w:t xml:space="preserve"> dotyczyły głównie zastępowania się gatunków (balanced component) (Fig. </w:t>
      </w:r>
      <w:r>
        <w:rPr>
          <w:rFonts w:cs="Times New Roman" w:ascii="Times New Roman" w:hAnsi="Times New Roman"/>
          <w:lang w:val="pl-PL"/>
        </w:rPr>
        <w:t>7</w:t>
      </w:r>
      <w:r>
        <w:rPr>
          <w:rFonts w:cs="Times New Roman" w:ascii="Times New Roman" w:hAnsi="Times New Roman"/>
          <w:lang w:val="la"/>
        </w:rPr>
        <w:t xml:space="preserve">). </w:t>
      </w:r>
    </w:p>
    <w:p>
      <w:pPr>
        <w:pStyle w:val="Textbody1"/>
        <w:spacing w:lineRule="auto" w:line="360"/>
        <w:jc w:val="both"/>
        <w:rPr/>
      </w:pPr>
      <w:commentRangeStart w:id="7"/>
      <w:r>
        <w:rPr>
          <w:color w:val="FF0000"/>
          <w:lang w:val="la"/>
        </w:rPr>
        <w:t>Dodatkowa analiza, gdzie macierze liczności są zastąpione macierzami incydencji</w:t>
      </w:r>
      <w:r>
        <w:rPr>
          <w:color w:val="FF0000"/>
          <w:lang w:val="pl-PL"/>
        </w:rPr>
        <w:t xml:space="preserve"> dokładnie pokaże prędkość wymiany gatunków – może warto policzyć?</w:t>
      </w:r>
      <w:ins w:id="106" w:author="Unknown Author" w:date="2020-06-03T13:18:08Z">
        <w:r>
          <w:rPr>
            <w:color w:val="FF0000"/>
            <w:lang w:val="pl-PL"/>
          </w:rPr>
        </w:r>
      </w:ins>
      <w:commentRangeEnd w:id="7"/>
      <w:r>
        <w:commentReference w:id="7"/>
      </w:r>
      <w:r>
        <w:rPr>
          <w:color w:val="FF0000"/>
          <w:lang w:val="pl-PL"/>
        </w:rPr>
        <w:drawing>
          <wp:inline distT="0" distB="0" distL="0" distR="0">
            <wp:extent cx="5759450" cy="188404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59450" cy="1884045"/>
                    </a:xfrm>
                    <a:prstGeom prst="rect">
                      <a:avLst/>
                    </a:prstGeom>
                  </pic:spPr>
                </pic:pic>
              </a:graphicData>
            </a:graphic>
          </wp:inline>
        </w:drawing>
      </w:r>
      <w:del w:id="107" w:author="Unknown Author" w:date="2020-06-03T13:17:27Z">
        <w:r>
          <w:rPr>
            <w:color w:val="FF0000"/>
            <w:lang w:val="pl-PL"/>
          </w:rPr>
          <w:commentReference w:id="8"/>
        </w:r>
      </w:del>
    </w:p>
    <w:p>
      <w:pPr>
        <w:pStyle w:val="Textbody1"/>
        <w:spacing w:lineRule="auto" w:line="360"/>
        <w:jc w:val="both"/>
        <w:rPr>
          <w:color w:val="FF0000"/>
          <w:lang w:val="pl-PL"/>
        </w:rPr>
      </w:pPr>
      <w:r>
        <w:rPr/>
      </w:r>
    </w:p>
    <w:p>
      <w:pPr>
        <w:pStyle w:val="Figure"/>
        <w:spacing w:lineRule="auto" w:line="360" w:before="120" w:after="120"/>
        <w:jc w:val="both"/>
        <w:rPr/>
      </w:pPr>
      <w:ins w:id="108" w:author="Unknown Author" w:date="2020-06-03T13:17:49Z">
        <w:r>
          <w:rPr>
            <w:vanish/>
            <w:color w:val="auto"/>
          </w:rPr>
          <w:br/>
        </w:r>
      </w:ins>
      <w:ins w:id="109" w:author="Unknown Author" w:date="2020-06-03T13:17:49Z">
        <w:r>
          <w:rPr>
            <w:color w:val="auto"/>
          </w:rPr>
          <w:t xml:space="preserve">Supplementary Figure </w:t>
        </w:r>
      </w:ins>
      <w:ins w:id="110" w:author="Unknown Author" w:date="2020-06-03T13:17:49Z">
        <w:r>
          <w:rPr/>
          <w:fldChar w:fldCharType="begin"/>
        </w:r>
      </w:ins>
      <w:r>
        <w:rPr/>
        <w:instrText> SEQ Figure \* ARABIC </w:instrText>
      </w:r>
      <w:r>
        <w:rPr/>
        <w:fldChar w:fldCharType="separate"/>
      </w:r>
      <w:r>
        <w:rPr/>
        <w:t>1</w:t>
      </w:r>
      <w:r>
        <w:rPr/>
        <w:fldChar w:fldCharType="end"/>
      </w:r>
      <w:ins w:id="111" w:author="Unknown Author" w:date="2020-06-03T13:17:49Z">
        <w:r>
          <w:rPr>
            <w:color w:val="auto"/>
          </w:rPr>
          <w:t xml:space="preserve">: </w:t>
        </w:r>
      </w:ins>
      <w:ins w:id="112" w:author="Unknown Author" w:date="2020-06-03T13:17:49Z">
        <w:r>
          <w:rPr>
            <w:color w:val="auto"/>
            <w:lang w:val="pl-PL"/>
          </w:rPr>
          <w:t>Beta różnorodność dla kumulatywnej struktury zgrupowań w poszczególnych stadiach sukcesyjnych, dla których macierze liczebności zastąpione zostały macierzami incydencji w celu porównania preðkośći wymiany gatunków pomiędzy poszczególnymi stadiami sukcesji.</w:t>
        </w:r>
      </w:ins>
    </w:p>
    <w:p>
      <w:pPr>
        <w:pStyle w:val="Textbody1"/>
        <w:spacing w:lineRule="auto" w:line="360"/>
        <w:jc w:val="both"/>
        <w:rPr/>
      </w:pPr>
      <w:r>
        <w:rPr/>
        <w:drawing>
          <wp:inline distT="0" distB="0" distL="0" distR="0">
            <wp:extent cx="5760720" cy="197358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760720" cy="1973580"/>
                    </a:xfrm>
                    <a:prstGeom prst="rect">
                      <a:avLst/>
                    </a:prstGeom>
                  </pic:spPr>
                </pic:pic>
              </a:graphicData>
            </a:graphic>
          </wp:inline>
        </w:drawing>
      </w:r>
    </w:p>
    <w:p>
      <w:pPr>
        <w:pStyle w:val="Textbody1"/>
        <w:spacing w:lineRule="auto" w:line="360"/>
        <w:jc w:val="both"/>
        <w:rPr/>
      </w:pPr>
      <w:r>
        <w:rPr>
          <w:lang w:val="pl-PL"/>
        </w:rPr>
        <w:t xml:space="preserve">Fig. 7. </w:t>
      </w:r>
      <w:ins w:id="113" w:author="Unknown Author" w:date="2020-06-02T11:34:21Z">
        <w:r>
          <w:rPr>
            <w:lang w:val="pl-PL"/>
          </w:rPr>
          <w:t xml:space="preserve">Współczynnik Braya-Curtisa oraz jego dekompozycja na dwie składowe </w:t>
        </w:r>
      </w:ins>
      <w:del w:id="114" w:author="Unknown Author" w:date="2020-06-02T11:34:03Z">
        <w:r>
          <w:rPr>
            <w:lang w:val="pl-PL"/>
          </w:rPr>
          <w:delText>B</w:delText>
        </w:r>
      </w:del>
      <w:ins w:id="115" w:author="Unknown Author" w:date="2020-06-02T11:34:03Z">
        <w:r>
          <w:rPr>
            <w:lang w:val="pl-PL"/>
          </w:rPr>
          <w:t>b</w:t>
        </w:r>
      </w:ins>
      <w:r>
        <w:rPr>
          <w:lang w:val="pl-PL"/>
        </w:rPr>
        <w:t>eta</w:t>
      </w:r>
      <w:ins w:id="116" w:author="Unknown Author" w:date="2020-06-02T11:34:05Z">
        <w:r>
          <w:rPr>
            <w:lang w:val="pl-PL"/>
          </w:rPr>
          <w:t>-</w:t>
        </w:r>
      </w:ins>
      <w:del w:id="117" w:author="Unknown Author" w:date="2020-06-02T11:34:04Z">
        <w:r>
          <w:rPr>
            <w:lang w:val="pl-PL"/>
          </w:rPr>
          <w:delText xml:space="preserve"> </w:delText>
        </w:r>
      </w:del>
      <w:r>
        <w:rPr>
          <w:lang w:val="pl-PL"/>
        </w:rPr>
        <w:t>różnorodnoś</w:t>
      </w:r>
      <w:ins w:id="118" w:author="Unknown Author" w:date="2020-06-02T11:34:08Z">
        <w:r>
          <w:rPr>
            <w:lang w:val="pl-PL"/>
          </w:rPr>
          <w:t>ci dla kumulatywnej struktury zgrupowań</w:t>
        </w:r>
      </w:ins>
      <w:del w:id="119" w:author="Unknown Author" w:date="2020-06-02T11:34:49Z">
        <w:r>
          <w:rPr>
            <w:lang w:val="pl-PL"/>
          </w:rPr>
          <w:delText>ć dla k</w:delText>
        </w:r>
      </w:del>
      <w:del w:id="120" w:author="Unknown Author" w:date="2020-06-02T11:35:09Z">
        <w:r>
          <w:rPr>
            <w:lang w:val="pl-PL"/>
          </w:rPr>
          <w:delText>umulatywn</w:delText>
        </w:r>
      </w:del>
      <w:del w:id="121" w:author="Unknown Author" w:date="2020-06-02T11:34:52Z">
        <w:r>
          <w:rPr>
            <w:lang w:val="pl-PL"/>
          </w:rPr>
          <w:delText>ej</w:delText>
        </w:r>
      </w:del>
      <w:del w:id="122" w:author="Unknown Author" w:date="2020-06-02T11:35:10Z">
        <w:r>
          <w:rPr>
            <w:lang w:val="pl-PL"/>
          </w:rPr>
          <w:delText xml:space="preserve"> struktury zgrupowań w</w:delText>
        </w:r>
      </w:del>
      <w:ins w:id="123" w:author="Unknown Author" w:date="2020-06-02T11:35:30Z">
        <w:r>
          <w:rPr>
            <w:lang w:val="pl-PL"/>
          </w:rPr>
          <w:t>w</w:t>
        </w:r>
      </w:ins>
      <w:r>
        <w:rPr>
          <w:lang w:val="pl-PL"/>
        </w:rPr>
        <w:t xml:space="preserve"> poszczególnych stadiach sukcesyjnych.</w:t>
      </w:r>
      <w:ins w:id="124" w:author="Unknown Author" w:date="2020-06-02T11:35:40Z">
        <w:r>
          <w:rPr>
            <w:lang w:val="pl-PL"/>
          </w:rPr>
          <w:t xml:space="preserve"> </w:t>
        </w:r>
      </w:ins>
      <w:ins w:id="125" w:author="Unknown Author" w:date="2020-06-02T11:36:00Z">
        <w:r>
          <w:rPr>
            <w:lang w:val="pl-PL"/>
          </w:rPr>
          <w:t xml:space="preserve">W porównywanych stanowiskach balanced component odpowiada za zmiany liczebności gatunków dzielonych pomiędzy stanowiskami, natomiast gradient component za </w:t>
        </w:r>
      </w:ins>
      <w:ins w:id="126" w:author="Unknown Author" w:date="2020-06-02T11:37:13Z">
        <w:r>
          <w:rPr>
            <w:lang w:val="pl-PL"/>
          </w:rPr>
          <w:t>zastępowanie się gatunków.</w:t>
        </w:r>
      </w:ins>
    </w:p>
    <w:p>
      <w:pPr>
        <w:pStyle w:val="Normal"/>
        <w:jc w:val="both"/>
        <w:rPr>
          <w:rFonts w:ascii="Times New Roman" w:hAnsi="Times New Roman" w:cs="Times New Roman"/>
          <w:bCs/>
          <w:i/>
          <w:i/>
          <w:sz w:val="24"/>
          <w:szCs w:val="24"/>
        </w:rPr>
      </w:pPr>
      <w:r>
        <w:rPr>
          <w:rFonts w:cs="Times New Roman" w:ascii="Times New Roman" w:hAnsi="Times New Roman"/>
          <w:bCs/>
          <w:i/>
          <w:sz w:val="24"/>
          <w:szCs w:val="24"/>
        </w:rPr>
        <w:t>3.4. Gatunki charakterystyczne dla poszczególnych stadiów sukcesyjnych</w:t>
      </w:r>
    </w:p>
    <w:p>
      <w:pPr>
        <w:pStyle w:val="Tekstpodstawowy31"/>
        <w:suppressAutoHyphens w:val="false"/>
        <w:ind w:firstLine="708"/>
        <w:rPr>
          <w:lang w:val="la"/>
        </w:rPr>
      </w:pPr>
      <w:r>
        <w:rPr>
          <w:lang w:val="la"/>
        </w:rPr>
        <w:t>Wykazaliśmy 42 gatunki indykatorowe, z czego 21 w obrębie Apiformes, 20 w obrębie Spheciformes oraz jeden gatunek indykatorowy w rodzinie Chrysididae (Table 2). Największą liczbę gatunków indykatorowych odnotowaliśmy w pośrednim stadium sukcesji (18 gatunków), natomiast w stadium wczesnym i późnym liczba wykazanych indykatorów była niższa (odpowiednio 10 i 14 gatunków). W pośrednim stadium sukcesji przeważały Apiformes (78%), w stadium wczesnym i późnym Spheciformes (odpowiednio 70% i 71%) (Table 2).</w:t>
      </w:r>
    </w:p>
    <w:p>
      <w:pPr>
        <w:pStyle w:val="Normal"/>
        <w:jc w:val="both"/>
        <w:rPr>
          <w:rFonts w:ascii="Times New Roman" w:hAnsi="Times New Roman" w:cs="Times New Roman"/>
          <w:bCs/>
          <w:i/>
          <w:i/>
          <w:sz w:val="24"/>
          <w:szCs w:val="24"/>
          <w:lang w:val="en-GB"/>
        </w:rPr>
      </w:pPr>
      <w:r>
        <w:rPr>
          <w:rFonts w:cs="Times New Roman" w:ascii="Times New Roman" w:hAnsi="Times New Roman"/>
          <w:bCs/>
          <w:i/>
          <w:sz w:val="24"/>
          <w:szCs w:val="24"/>
          <w:lang w:val="en-GB"/>
        </w:rPr>
      </w:r>
    </w:p>
    <w:p>
      <w:pPr>
        <w:pStyle w:val="Textbody1"/>
        <w:spacing w:lineRule="auto" w:line="360"/>
        <w:jc w:val="both"/>
        <w:rPr>
          <w:rFonts w:ascii="Times New Roman" w:hAnsi="Times New Roman" w:cs="Times New Roman"/>
        </w:rPr>
      </w:pPr>
      <w:r>
        <w:rPr>
          <w:rFonts w:cs="Times New Roman" w:ascii="Times New Roman" w:hAnsi="Times New Roman"/>
        </w:rPr>
        <w:t xml:space="preserve">Table 2. </w:t>
      </w:r>
      <w:r>
        <w:rPr>
          <w:rFonts w:cs="Times New Roman" w:ascii="Times New Roman" w:hAnsi="Times New Roman"/>
          <w:lang w:val="pl-PL"/>
        </w:rPr>
        <w:t xml:space="preserve">Powiązania poszczególnych gatunków </w:t>
      </w:r>
      <w:r>
        <w:rPr>
          <w:rFonts w:cs="Times New Roman" w:ascii="Times New Roman" w:hAnsi="Times New Roman"/>
        </w:rPr>
        <w:t>wasp and bees</w:t>
      </w:r>
      <w:r>
        <w:rPr>
          <w:rFonts w:cs="Times New Roman" w:ascii="Times New Roman" w:hAnsi="Times New Roman"/>
          <w:lang w:val="pl-PL"/>
        </w:rPr>
        <w:t xml:space="preserve"> ze stadium sukcesji. Zestawiono istotne statystycznie wartości indykatorowe </w:t>
      </w:r>
      <w:r>
        <w:rPr>
          <w:rFonts w:cs="Times New Roman" w:ascii="Times New Roman" w:hAnsi="Times New Roman"/>
          <w:lang w:val="la"/>
        </w:rPr>
        <w:t>IndVal</w:t>
      </w:r>
      <w:r>
        <w:rPr>
          <w:rFonts w:cs="Times New Roman" w:ascii="Times New Roman" w:hAnsi="Times New Roman"/>
        </w:rPr>
        <w:t xml:space="preserve"> &gt; 0.25.</w:t>
      </w:r>
    </w:p>
    <w:tbl>
      <w:tblPr>
        <w:tblW w:w="8581" w:type="dxa"/>
        <w:jc w:val="left"/>
        <w:tblInd w:w="28" w:type="dxa"/>
        <w:tblBorders>
          <w:top w:val="single" w:sz="4" w:space="0" w:color="000000"/>
          <w:bottom w:val="single" w:sz="4" w:space="0" w:color="000000"/>
          <w:insideH w:val="single" w:sz="4" w:space="0" w:color="000000"/>
        </w:tblBorders>
        <w:tblCellMar>
          <w:top w:w="28" w:type="dxa"/>
          <w:left w:w="28" w:type="dxa"/>
          <w:bottom w:w="28" w:type="dxa"/>
          <w:right w:w="28" w:type="dxa"/>
        </w:tblCellMar>
        <w:tblLook w:noVBand="0" w:val="0000" w:noHBand="0" w:lastColumn="0" w:firstColumn="0" w:lastRow="0" w:firstRow="0"/>
      </w:tblPr>
      <w:tblGrid>
        <w:gridCol w:w="1608"/>
        <w:gridCol w:w="1526"/>
        <w:gridCol w:w="2897"/>
        <w:gridCol w:w="1288"/>
        <w:gridCol w:w="1262"/>
      </w:tblGrid>
      <w:tr>
        <w:trPr>
          <w:tblHeader w:val="true"/>
          <w:trHeight w:val="284" w:hRule="exact"/>
        </w:trPr>
        <w:tc>
          <w:tcPr>
            <w:tcW w:w="1608" w:type="dxa"/>
            <w:tcBorders>
              <w:top w:val="single" w:sz="4" w:space="0" w:color="000000"/>
              <w:bottom w:val="single" w:sz="4" w:space="0" w:color="000000"/>
              <w:insideH w:val="single" w:sz="4" w:space="0" w:color="000000"/>
            </w:tcBorders>
            <w:shd w:fill="auto" w:val="clear"/>
            <w:vAlign w:val="center"/>
          </w:tcPr>
          <w:p>
            <w:pPr>
              <w:pStyle w:val="TableHeading"/>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t>Succession stage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Heading"/>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t>Aculeata</w:t>
            </w:r>
          </w:p>
        </w:tc>
        <w:tc>
          <w:tcPr>
            <w:tcW w:w="2897" w:type="dxa"/>
            <w:tcBorders>
              <w:top w:val="single" w:sz="4" w:space="0" w:color="000000"/>
              <w:bottom w:val="single" w:sz="4" w:space="0" w:color="000000"/>
              <w:insideH w:val="single" w:sz="4" w:space="0" w:color="000000"/>
            </w:tcBorders>
            <w:shd w:fill="auto" w:val="clear"/>
            <w:vAlign w:val="center"/>
          </w:tcPr>
          <w:p>
            <w:pPr>
              <w:pStyle w:val="TableHeading"/>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t>Species</w:t>
            </w:r>
          </w:p>
        </w:tc>
        <w:tc>
          <w:tcPr>
            <w:tcW w:w="1288" w:type="dxa"/>
            <w:tcBorders>
              <w:top w:val="single" w:sz="4" w:space="0" w:color="000000"/>
              <w:bottom w:val="single" w:sz="4" w:space="0" w:color="000000"/>
              <w:insideH w:val="single" w:sz="4" w:space="0" w:color="000000"/>
            </w:tcBorders>
            <w:shd w:fill="auto" w:val="clear"/>
            <w:vAlign w:val="center"/>
          </w:tcPr>
          <w:p>
            <w:pPr>
              <w:pStyle w:val="TableHeading"/>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t>IndVal</w:t>
            </w:r>
          </w:p>
        </w:tc>
        <w:tc>
          <w:tcPr>
            <w:tcW w:w="1262" w:type="dxa"/>
            <w:tcBorders>
              <w:top w:val="single" w:sz="4" w:space="0" w:color="000000"/>
              <w:bottom w:val="single" w:sz="4" w:space="0" w:color="000000"/>
              <w:insideH w:val="single" w:sz="4" w:space="0" w:color="000000"/>
            </w:tcBorders>
            <w:shd w:fill="auto" w:val="clear"/>
            <w:vAlign w:val="center"/>
          </w:tcPr>
          <w:p>
            <w:pPr>
              <w:pStyle w:val="TableHeading"/>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t>p</w:t>
            </w:r>
          </w:p>
        </w:tc>
      </w:tr>
      <w:tr>
        <w:trPr>
          <w:trHeight w:val="284" w:hRule="exact"/>
        </w:trPr>
        <w:tc>
          <w:tcPr>
            <w:tcW w:w="160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early</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sz w:val="20"/>
                <w:szCs w:val="20"/>
                <w:lang w:val="pl-PL"/>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Crabro cribrarius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0.768</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early</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la"/>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Tachysphex pompiliformis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0.762</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early</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la"/>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Oxybelus bipunctatus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0.659</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0.002</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early</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la"/>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Lindenius pygmaeus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0.633</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0.003</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early</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la"/>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bottom"/>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Lindenius albilabris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0.619</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0.021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early</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pPr>
            <w:hyperlink r:id="rId8">
              <w:r>
                <w:rPr>
                  <w:rStyle w:val="Name"/>
                  <w:rFonts w:cs="Times New Roman" w:ascii="Times New Roman" w:hAnsi="Times New Roman"/>
                  <w:i/>
                  <w:iCs/>
                  <w:sz w:val="20"/>
                  <w:szCs w:val="20"/>
                  <w:shd w:fill="FFFFFF" w:val="clear"/>
                  <w:lang w:val="la"/>
                </w:rPr>
                <w:t>Andrena</w:t>
              </w:r>
              <w:r>
                <w:rPr>
                  <w:rStyle w:val="Appleconvertedspace"/>
                  <w:rFonts w:cs="Times New Roman" w:ascii="Times New Roman" w:hAnsi="Times New Roman"/>
                  <w:i/>
                  <w:iCs/>
                  <w:sz w:val="20"/>
                  <w:szCs w:val="20"/>
                  <w:shd w:fill="FFFFFF" w:val="clear"/>
                  <w:lang w:val="la"/>
                </w:rPr>
                <w:t xml:space="preserve"> </w:t>
              </w:r>
              <w:r>
                <w:rPr>
                  <w:rStyle w:val="Name"/>
                  <w:rFonts w:cs="Times New Roman" w:ascii="Times New Roman" w:hAnsi="Times New Roman"/>
                  <w:i/>
                  <w:iCs/>
                  <w:sz w:val="20"/>
                  <w:szCs w:val="20"/>
                  <w:shd w:fill="FFFFFF" w:val="clear"/>
                  <w:lang w:val="la"/>
                </w:rPr>
                <w:t>haemorrhoa</w:t>
              </w:r>
            </w:hyperlink>
            <w:r>
              <w:rPr>
                <w:rStyle w:val="Appleconvertedspace"/>
                <w:rFonts w:cs="Times New Roman" w:ascii="Times New Roman" w:hAnsi="Times New Roman"/>
                <w:sz w:val="20"/>
                <w:szCs w:val="20"/>
                <w:shd w:fill="FFFFFF" w:val="clear"/>
                <w:lang w:val="la"/>
              </w:rPr>
              <w:t xml:space="preserve"> </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0.560</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0.009</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early</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la"/>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Oxybelus trispinosus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0.466</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0.015</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early</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la"/>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Lasioglossum laticeps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0.462</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0.041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early</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pPr>
            <w:hyperlink r:id="rId9">
              <w:r>
                <w:rPr>
                  <w:rStyle w:val="Name"/>
                  <w:rFonts w:cs="Times New Roman" w:ascii="Times New Roman" w:hAnsi="Times New Roman"/>
                  <w:i/>
                  <w:iCs/>
                  <w:sz w:val="20"/>
                  <w:szCs w:val="20"/>
                  <w:shd w:fill="FFFFFF" w:val="clear"/>
                  <w:lang w:val="la"/>
                </w:rPr>
                <w:t>Andrena</w:t>
              </w:r>
              <w:r>
                <w:rPr>
                  <w:rStyle w:val="Appleconvertedspace"/>
                  <w:rFonts w:cs="Times New Roman" w:ascii="Times New Roman" w:hAnsi="Times New Roman"/>
                  <w:i/>
                  <w:iCs/>
                  <w:sz w:val="20"/>
                  <w:szCs w:val="20"/>
                  <w:shd w:fill="FFFFFF" w:val="clear"/>
                  <w:lang w:val="la"/>
                </w:rPr>
                <w:t xml:space="preserve"> </w:t>
              </w:r>
              <w:r>
                <w:rPr>
                  <w:rStyle w:val="Name"/>
                  <w:rFonts w:cs="Times New Roman" w:ascii="Times New Roman" w:hAnsi="Times New Roman"/>
                  <w:i/>
                  <w:iCs/>
                  <w:sz w:val="20"/>
                  <w:szCs w:val="20"/>
                  <w:shd w:fill="FFFFFF" w:val="clear"/>
                  <w:lang w:val="la"/>
                </w:rPr>
                <w:t>fulva</w:t>
              </w:r>
            </w:hyperlink>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0.410</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0.030</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early</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la"/>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Diodontus tristis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0.400</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0.011</w:t>
            </w:r>
          </w:p>
        </w:tc>
      </w:tr>
      <w:tr>
        <w:trPr>
          <w:trHeight w:val="284" w:hRule="exact"/>
        </w:trPr>
        <w:tc>
          <w:tcPr>
            <w:tcW w:w="160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la"/>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Epeolus variegatus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0.652</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la"/>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Bombus pascuorum</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0.596</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Style w:val="Emphasis"/>
                <w:rFonts w:ascii="Times New Roman" w:hAnsi="Times New Roman" w:cs="Times New Roman"/>
                <w:sz w:val="20"/>
                <w:szCs w:val="20"/>
                <w:lang w:val="la"/>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Style w:val="Emphasis"/>
                <w:rFonts w:cs="Times New Roman" w:ascii="Times New Roman" w:hAnsi="Times New Roman"/>
                <w:sz w:val="20"/>
                <w:szCs w:val="20"/>
                <w:lang w:val="la"/>
              </w:rPr>
              <w:t>Tetraloniella</w:t>
            </w:r>
            <w:r>
              <w:rPr>
                <w:rFonts w:cs="Times New Roman" w:ascii="Times New Roman" w:hAnsi="Times New Roman"/>
                <w:sz w:val="20"/>
                <w:szCs w:val="20"/>
                <w:lang w:val="la"/>
              </w:rPr>
              <w:t xml:space="preserve"> </w:t>
            </w:r>
            <w:r>
              <w:rPr>
                <w:rStyle w:val="Emphasis"/>
                <w:rFonts w:cs="Times New Roman" w:ascii="Times New Roman" w:hAnsi="Times New Roman"/>
                <w:sz w:val="20"/>
                <w:szCs w:val="20"/>
                <w:lang w:val="la"/>
              </w:rPr>
              <w:t>salicariae</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0.571</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0.028</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la"/>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lang w:val="la"/>
              </w:rPr>
            </w:pPr>
            <w:r>
              <w:rPr>
                <w:rFonts w:cs="Times New Roman" w:ascii="Times New Roman" w:hAnsi="Times New Roman"/>
                <w:i/>
                <w:iCs/>
                <w:sz w:val="20"/>
                <w:szCs w:val="20"/>
                <w:lang w:val="la"/>
              </w:rPr>
              <w:t>Cerceris quinquefasciata</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0.520</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0.026</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pPr>
            <w:hyperlink r:id="rId10">
              <w:r>
                <w:rPr>
                  <w:rStyle w:val="Name"/>
                  <w:rFonts w:cs="Times New Roman" w:ascii="Times New Roman" w:hAnsi="Times New Roman"/>
                  <w:i/>
                  <w:iCs/>
                  <w:sz w:val="20"/>
                  <w:szCs w:val="20"/>
                  <w:shd w:fill="FFFFFF" w:val="clear"/>
                </w:rPr>
                <w:t>Andrena</w:t>
              </w:r>
              <w:r>
                <w:rPr>
                  <w:rStyle w:val="Appleconvertedspace"/>
                  <w:rFonts w:cs="Times New Roman" w:ascii="Times New Roman" w:hAnsi="Times New Roman"/>
                  <w:i/>
                  <w:iCs/>
                  <w:sz w:val="20"/>
                  <w:szCs w:val="20"/>
                  <w:shd w:fill="FFFFFF" w:val="clear"/>
                </w:rPr>
                <w:t xml:space="preserve"> </w:t>
              </w:r>
              <w:r>
                <w:rPr>
                  <w:rStyle w:val="Name"/>
                  <w:rFonts w:cs="Times New Roman" w:ascii="Times New Roman" w:hAnsi="Times New Roman"/>
                  <w:i/>
                  <w:iCs/>
                  <w:sz w:val="20"/>
                  <w:szCs w:val="20"/>
                  <w:shd w:fill="FFFFFF" w:val="clear"/>
                </w:rPr>
                <w:t>dorsata</w:t>
              </w:r>
            </w:hyperlink>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0.512</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0.036</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Sphecodes puncticeps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0.500</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0.005</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sz w:val="20"/>
                <w:szCs w:val="20"/>
              </w:rPr>
            </w:pPr>
            <w:r>
              <w:rPr>
                <w:rFonts w:cs="Times New Roman" w:ascii="Times New Roman" w:hAnsi="Times New Roman"/>
                <w:sz w:val="20"/>
                <w:szCs w:val="20"/>
              </w:rPr>
              <w:t>Chrysididae</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Hedychrum niemeali</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0.500</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Megachile maritima</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0.496</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0.046</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Tachtes panzer</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0.479</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0.006</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Style w:val="Cdmtaxonuuid988f8190375e4734aa67d7068abf5327secuuid6786d86375d44796b916c1c3dff4cb70"/>
                <w:rFonts w:ascii="Times New Roman" w:hAnsi="Times New Roman" w:cs="Times New Roman"/>
                <w:i/>
                <w:i/>
                <w:iCs/>
                <w:sz w:val="20"/>
                <w:szCs w:val="20"/>
                <w:highlight w:val="white"/>
                <w:lang w:val="de-DE"/>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Style w:val="Cdmtaxonuuid988f8190375e4734aa67d7068abf5327secuuid6786d86375d44796b916c1c3dff4cb70"/>
                <w:rFonts w:cs="Times New Roman" w:ascii="Times New Roman" w:hAnsi="Times New Roman"/>
                <w:i/>
                <w:iCs/>
                <w:sz w:val="20"/>
                <w:szCs w:val="20"/>
                <w:shd w:fill="FFFFFF" w:val="clear"/>
                <w:lang w:val="de-DE"/>
              </w:rPr>
              <w:t>Anthidium punctatum</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0.472</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0.015</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lang w:val="de-DE"/>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lang w:val="de-DE"/>
              </w:rPr>
              <w:t>Bombus ruderarius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0.465</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0.048</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Halictus tumulorum</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0.458</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0.034</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Anthophora furcata</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0.429</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0.029</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Style w:val="Cdmtaxonuuidcf4660e64a4a47b6b68a6db5ad3f60f4secuuid6786d86375d44796b916c1c3dff4cb70"/>
                <w:rFonts w:ascii="Times New Roman" w:hAnsi="Times New Roman" w:cs="Times New Roman"/>
                <w:i/>
                <w:i/>
                <w:iCs/>
                <w:sz w:val="20"/>
                <w:szCs w:val="20"/>
                <w:highlight w:val="white"/>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Style w:val="Cdmtaxonuuidcf4660e64a4a47b6b68a6db5ad3f60f4secuuid6786d86375d44796b916c1c3dff4cb70"/>
                <w:rFonts w:cs="Times New Roman" w:ascii="Times New Roman" w:hAnsi="Times New Roman"/>
                <w:i/>
                <w:iCs/>
                <w:sz w:val="20"/>
                <w:szCs w:val="20"/>
                <w:shd w:fill="FFFFFF" w:val="clear"/>
              </w:rPr>
              <w:t xml:space="preserve">Andrena </w:t>
            </w:r>
            <w:r>
              <w:rPr>
                <w:rStyle w:val="Emphasis"/>
                <w:rFonts w:cs="Times New Roman" w:ascii="Times New Roman" w:hAnsi="Times New Roman"/>
                <w:bCs/>
                <w:sz w:val="20"/>
                <w:szCs w:val="20"/>
              </w:rPr>
              <w:t>thoracica</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0.417</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0.011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Cerceris ruficornis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0.399</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0.023</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Anthidium manicatum</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0.399</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0.020</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Nomada roberjeotiana</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0.336</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0.048</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middle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Coelioxys quadridentata</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0.333</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0.025</w:t>
            </w:r>
          </w:p>
        </w:tc>
      </w:tr>
      <w:tr>
        <w:trPr>
          <w:trHeight w:val="284" w:hRule="exact"/>
        </w:trPr>
        <w:tc>
          <w:tcPr>
            <w:tcW w:w="160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Ectemnius rubicola</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0.884</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Ectemnius confinis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0.876</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Ectemnius dives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0.781</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Ectemius continuus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0.724</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Trypoxylon deceptorium</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0.698</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Ectemnius lapidarius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0.683</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Trypoxylon attenuatum</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0.565</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0.002</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Pemphedron lethifer</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0.543</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0.001</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Trypoxylon minus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0.523</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0.005</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Colletes fodiens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0.513</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0.035</w:t>
            </w:r>
          </w:p>
        </w:tc>
      </w:tr>
      <w:tr>
        <w:trPr>
          <w:trHeight w:val="284"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lang w:val="pl-PL"/>
              </w:rPr>
              <w:t>Spheciformes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Pemphredon inornatus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0.500</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0.002</w:t>
            </w:r>
          </w:p>
        </w:tc>
      </w:tr>
      <w:tr>
        <w:trPr>
          <w:trHeight w:val="227"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Lasioglossum lucidulum</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0.388</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0.030</w:t>
            </w:r>
          </w:p>
        </w:tc>
      </w:tr>
      <w:tr>
        <w:trPr>
          <w:trHeight w:val="227"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i/>
                <w:i/>
                <w:iCs/>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sz w:val="20"/>
                <w:szCs w:val="20"/>
              </w:rPr>
            </w:pPr>
            <w:r>
              <w:rPr>
                <w:rFonts w:cs="Times New Roman" w:ascii="Times New Roman" w:hAnsi="Times New Roman"/>
                <w:i/>
                <w:iCs/>
                <w:sz w:val="20"/>
                <w:szCs w:val="20"/>
              </w:rPr>
              <w:t>Hylaeus confusus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0.363</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0.022</w:t>
            </w:r>
          </w:p>
        </w:tc>
      </w:tr>
      <w:tr>
        <w:trPr>
          <w:trHeight w:val="227" w:hRule="exact"/>
        </w:trPr>
        <w:tc>
          <w:tcPr>
            <w:tcW w:w="1608" w:type="dxa"/>
            <w:tcBorders>
              <w:top w:val="single" w:sz="4" w:space="0" w:color="000000"/>
              <w:bottom w:val="single" w:sz="4" w:space="0" w:color="000000"/>
              <w:insideH w:val="single" w:sz="4" w:space="0" w:color="000000"/>
            </w:tcBorders>
            <w:shd w:fill="auto" w:val="clear"/>
          </w:tcPr>
          <w:p>
            <w:pPr>
              <w:pStyle w:val="TableContents"/>
              <w:jc w:val="center"/>
              <w:rPr>
                <w:rFonts w:ascii="Times New Roman" w:hAnsi="Times New Roman" w:cs="Times New Roman"/>
                <w:sz w:val="20"/>
                <w:szCs w:val="20"/>
              </w:rPr>
            </w:pPr>
            <w:r>
              <w:rPr>
                <w:rFonts w:cs="Times New Roman" w:ascii="Times New Roman" w:hAnsi="Times New Roman"/>
                <w:sz w:val="20"/>
                <w:szCs w:val="20"/>
              </w:rPr>
              <w:t>late</w:t>
            </w:r>
          </w:p>
        </w:tc>
        <w:tc>
          <w:tcPr>
            <w:tcW w:w="1526" w:type="dxa"/>
            <w:tcBorders>
              <w:top w:val="single" w:sz="4" w:space="0" w:color="000000"/>
              <w:bottom w:val="single" w:sz="4" w:space="0" w:color="000000"/>
              <w:insideH w:val="single" w:sz="4" w:space="0" w:color="000000"/>
            </w:tcBorders>
            <w:shd w:fill="auto" w:val="clear"/>
            <w:tcMar>
              <w:top w:w="0" w:type="dxa"/>
              <w:left w:w="10" w:type="dxa"/>
              <w:bottom w:w="0" w:type="dxa"/>
              <w:right w:w="10" w:type="dxa"/>
            </w:tcMar>
          </w:tcPr>
          <w:p>
            <w:pPr>
              <w:pStyle w:val="TableContents"/>
              <w:jc w:val="center"/>
              <w:rPr>
                <w:rFonts w:ascii="Times New Roman" w:hAnsi="Times New Roman" w:cs="Times New Roman"/>
                <w:sz w:val="20"/>
                <w:szCs w:val="20"/>
              </w:rPr>
            </w:pPr>
            <w:r>
              <w:rPr>
                <w:rFonts w:cs="Times New Roman" w:ascii="Times New Roman" w:hAnsi="Times New Roman"/>
                <w:sz w:val="20"/>
                <w:szCs w:val="20"/>
              </w:rPr>
              <w:t>Apiformes</w:t>
            </w:r>
          </w:p>
        </w:tc>
        <w:tc>
          <w:tcPr>
            <w:tcW w:w="2897" w:type="dxa"/>
            <w:tcBorders>
              <w:top w:val="single" w:sz="4" w:space="0" w:color="000000"/>
              <w:bottom w:val="single" w:sz="4" w:space="0" w:color="000000"/>
              <w:insideH w:val="single" w:sz="4" w:space="0" w:color="000000"/>
            </w:tcBorders>
            <w:shd w:fill="auto" w:val="clear"/>
            <w:vAlign w:val="center"/>
          </w:tcPr>
          <w:p>
            <w:pPr>
              <w:pStyle w:val="TableContents"/>
              <w:rPr>
                <w:rFonts w:ascii="Times New Roman" w:hAnsi="Times New Roman" w:cs="Times New Roman"/>
                <w:i/>
                <w:i/>
                <w:iCs/>
                <w:sz w:val="20"/>
                <w:szCs w:val="20"/>
              </w:rPr>
            </w:pPr>
            <w:r>
              <w:rPr>
                <w:rFonts w:cs="Times New Roman" w:ascii="Times New Roman" w:hAnsi="Times New Roman"/>
                <w:i/>
                <w:iCs/>
                <w:sz w:val="20"/>
                <w:szCs w:val="20"/>
              </w:rPr>
              <w:t>Thyreus histrionicus</w:t>
            </w:r>
          </w:p>
        </w:tc>
        <w:tc>
          <w:tcPr>
            <w:tcW w:w="1288"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0.300</w:t>
            </w:r>
          </w:p>
        </w:tc>
        <w:tc>
          <w:tcPr>
            <w:tcW w:w="1262" w:type="dxa"/>
            <w:tcBorders>
              <w:top w:val="single" w:sz="4" w:space="0" w:color="000000"/>
              <w:bottom w:val="single" w:sz="4" w:space="0" w:color="000000"/>
              <w:insideH w:val="single" w:sz="4" w:space="0" w:color="000000"/>
            </w:tcBorders>
            <w:shd w:fill="auto" w:val="clear"/>
            <w:vAlign w:val="center"/>
          </w:tcPr>
          <w:p>
            <w:pPr>
              <w:pStyle w:val="TableContents"/>
              <w:jc w:val="center"/>
              <w:rPr>
                <w:rFonts w:ascii="Times New Roman" w:hAnsi="Times New Roman" w:cs="Times New Roman"/>
                <w:sz w:val="20"/>
                <w:szCs w:val="20"/>
              </w:rPr>
            </w:pPr>
            <w:r>
              <w:rPr>
                <w:rFonts w:cs="Times New Roman" w:ascii="Times New Roman" w:hAnsi="Times New Roman"/>
                <w:sz w:val="20"/>
                <w:szCs w:val="20"/>
              </w:rPr>
              <w:t>0.045</w:t>
            </w:r>
          </w:p>
        </w:tc>
      </w:tr>
    </w:tbl>
    <w:p>
      <w:pPr>
        <w:pStyle w:val="Normal"/>
        <w:jc w:val="both"/>
        <w:rPr>
          <w:rFonts w:ascii="Times New Roman" w:hAnsi="Times New Roman" w:cs="Times New Roman"/>
          <w:bCs/>
          <w:i/>
          <w:i/>
          <w:sz w:val="24"/>
          <w:szCs w:val="24"/>
          <w:lang w:val="en-GB"/>
          <w:ins w:id="128" w:author="Unknown Author" w:date="2020-06-02T10:34:22Z"/>
        </w:rPr>
      </w:pPr>
      <w:ins w:id="127" w:author="Unknown Author" w:date="2020-06-02T10:34:22Z">
        <w:r>
          <w:rPr>
            <w:rFonts w:cs="Times New Roman" w:ascii="Times New Roman" w:hAnsi="Times New Roman"/>
            <w:bCs/>
            <w:i/>
            <w:sz w:val="24"/>
            <w:szCs w:val="24"/>
            <w:lang w:val="en-GB"/>
          </w:rPr>
        </w:r>
      </w:ins>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cs="Times New Roman"/>
          <w:bCs/>
          <w:i/>
          <w:i/>
          <w:sz w:val="24"/>
          <w:szCs w:val="24"/>
          <w:lang w:val="en-GB"/>
        </w:rPr>
      </w:pPr>
      <w:r>
        <w:rPr>
          <w:rFonts w:cs="Times New Roman" w:ascii="Times New Roman" w:hAnsi="Times New Roman"/>
          <w:bCs/>
          <w:i/>
          <w:sz w:val="24"/>
          <w:szCs w:val="24"/>
          <w:lang w:val="en-GB"/>
        </w:rPr>
      </w:r>
    </w:p>
    <w:p>
      <w:pPr>
        <w:pStyle w:val="Normal"/>
        <w:jc w:val="both"/>
        <w:rPr/>
      </w:pPr>
      <w:ins w:id="129" w:author="Unknown Author" w:date="2020-06-02T10:34:25Z">
        <w:r>
          <w:rPr>
            <w:rFonts w:ascii="Times New Roman" w:hAnsi="Times New Roman"/>
            <w:sz w:val="24"/>
            <w:szCs w:val="24"/>
          </w:rPr>
          <w:t xml:space="preserve">R Core Team (2019). R: A language and environment for statistical computing. R Foundation for Statistical Computing, Vienna, Austria. URL </w:t>
        </w:r>
      </w:ins>
      <w:hyperlink r:id="rId11">
        <w:ins w:id="130" w:author="Unknown Author" w:date="2020-06-02T10:34:25Z">
          <w:r>
            <w:rPr>
              <w:rStyle w:val="InternetLink"/>
              <w:rFonts w:ascii="Times New Roman" w:hAnsi="Times New Roman"/>
              <w:sz w:val="24"/>
              <w:szCs w:val="24"/>
            </w:rPr>
            <w:t>https://www.R-project.org/</w:t>
          </w:r>
        </w:ins>
      </w:hyperlink>
      <w:ins w:id="131" w:author="Unknown Author" w:date="2020-06-02T10:34:25Z">
        <w:r>
          <w:rPr>
            <w:rFonts w:ascii="Times New Roman" w:hAnsi="Times New Roman"/>
            <w:sz w:val="24"/>
            <w:szCs w:val="24"/>
          </w:rPr>
          <w:t>.</w:t>
        </w:r>
      </w:ins>
    </w:p>
    <w:p>
      <w:pPr>
        <w:pStyle w:val="PreformattedText"/>
        <w:spacing w:lineRule="auto" w:line="360" w:before="0" w:after="0"/>
        <w:ind w:hanging="0"/>
        <w:jc w:val="both"/>
        <w:rPr>
          <w:rFonts w:ascii="Times New Roman" w:hAnsi="Times New Roman"/>
          <w:sz w:val="24"/>
          <w:szCs w:val="24"/>
        </w:rPr>
      </w:pPr>
      <w:ins w:id="132" w:author="Unknown Author" w:date="2020-06-02T10:38:24Z">
        <w:bookmarkStart w:id="11" w:name="rstudio_console_output1"/>
        <w:bookmarkEnd w:id="11"/>
        <w:r>
          <w:rPr>
            <w:rFonts w:cs="Times New Roman" w:ascii="Times New Roman" w:hAnsi="Times New Roman"/>
            <w:sz w:val="24"/>
            <w:szCs w:val="24"/>
            <w:lang w:val="pl-PL"/>
          </w:rPr>
          <w:t xml:space="preserve">Venables, W. N. &amp; Ripley, B. D. (2002) Modern </w:t>
        </w:r>
      </w:ins>
      <w:ins w:id="133" w:author="Unknown Author" w:date="2020-06-02T10:38:24Z">
        <w:r>
          <w:rPr>
            <w:rFonts w:ascii="Times New Roman" w:hAnsi="Times New Roman"/>
            <w:sz w:val="24"/>
            <w:szCs w:val="24"/>
          </w:rPr>
          <w:t>Applied Statistics with S. Fourth Edition. Springer, New York. ISBN 0-387-95457-0</w:t>
        </w:r>
      </w:ins>
    </w:p>
    <w:p>
      <w:pPr>
        <w:pStyle w:val="PreformattedText"/>
        <w:spacing w:lineRule="auto" w:line="360" w:before="0" w:after="0"/>
        <w:ind w:hanging="0"/>
        <w:jc w:val="both"/>
        <w:rPr>
          <w:rFonts w:ascii="Times New Roman" w:hAnsi="Times New Roman"/>
          <w:sz w:val="24"/>
          <w:szCs w:val="24"/>
        </w:rPr>
      </w:pPr>
      <w:ins w:id="134" w:author="Unknown Author" w:date="2020-06-02T10:42:33Z">
        <w:bookmarkStart w:id="12" w:name="rstudio_console_output"/>
        <w:bookmarkEnd w:id="12"/>
        <w:r>
          <w:rPr>
            <w:rFonts w:ascii="Times New Roman" w:hAnsi="Times New Roman"/>
            <w:sz w:val="24"/>
            <w:szCs w:val="24"/>
          </w:rPr>
          <w:t>Lenth Russell (2019). emmeans: Estimated Marginal Means, aka Least-Squares Means. R package version1.4.3.01. https://CRAN.R-project.org/package=emmeans</w:t>
        </w:r>
      </w:ins>
    </w:p>
    <w:p>
      <w:pPr>
        <w:pStyle w:val="Normal"/>
        <w:spacing w:lineRule="auto" w:line="360" w:before="0" w:after="0"/>
        <w:ind w:hanging="0"/>
        <w:jc w:val="both"/>
        <w:rPr/>
      </w:pPr>
      <w:ins w:id="135" w:author="Unknown Author" w:date="2020-06-02T10:47:55Z">
        <w:r>
          <w:rPr>
            <w:rFonts w:ascii="Times New Roman" w:hAnsi="Times New Roman"/>
            <w:sz w:val="24"/>
            <w:szCs w:val="24"/>
          </w:rPr>
          <w:t xml:space="preserve">Legendre, P., &amp; Cáceres, M. D. (2013). Beta diversity as the variance of community data: dissimilarity coefficients and partitioning. </w:t>
        </w:r>
      </w:ins>
      <w:ins w:id="136" w:author="Unknown Author" w:date="2020-06-02T10:47:55Z">
        <w:r>
          <w:rPr>
            <w:rFonts w:ascii="Times New Roman" w:hAnsi="Times New Roman"/>
            <w:i/>
            <w:sz w:val="24"/>
            <w:szCs w:val="24"/>
          </w:rPr>
          <w:t>Ecology Letters</w:t>
        </w:r>
      </w:ins>
      <w:ins w:id="137" w:author="Unknown Author" w:date="2020-06-02T10:47:55Z">
        <w:r>
          <w:rPr>
            <w:rFonts w:ascii="Times New Roman" w:hAnsi="Times New Roman"/>
            <w:sz w:val="24"/>
            <w:szCs w:val="24"/>
          </w:rPr>
          <w:t xml:space="preserve">, </w:t>
        </w:r>
      </w:ins>
      <w:ins w:id="138" w:author="Unknown Author" w:date="2020-06-02T10:47:55Z">
        <w:r>
          <w:rPr>
            <w:rFonts w:ascii="Times New Roman" w:hAnsi="Times New Roman"/>
            <w:i/>
            <w:sz w:val="24"/>
            <w:szCs w:val="24"/>
          </w:rPr>
          <w:t>16</w:t>
        </w:r>
      </w:ins>
      <w:ins w:id="139" w:author="Unknown Author" w:date="2020-06-02T10:47:55Z">
        <w:r>
          <w:rPr>
            <w:rFonts w:ascii="Times New Roman" w:hAnsi="Times New Roman"/>
            <w:sz w:val="24"/>
            <w:szCs w:val="24"/>
          </w:rPr>
          <w:t xml:space="preserve">(8), 951–963. doi: </w:t>
        </w:r>
      </w:ins>
      <w:hyperlink r:id="rId12">
        <w:ins w:id="140" w:author="Unknown Author" w:date="2020-06-02T10:47:55Z">
          <w:r>
            <w:rPr>
              <w:rStyle w:val="InternetLink"/>
              <w:rFonts w:ascii="Times New Roman" w:hAnsi="Times New Roman"/>
              <w:sz w:val="24"/>
              <w:szCs w:val="24"/>
            </w:rPr>
            <w:t>10.1111/ele.12141</w:t>
          </w:r>
        </w:ins>
      </w:hyperlink>
    </w:p>
    <w:p>
      <w:pPr>
        <w:pStyle w:val="Normal"/>
        <w:spacing w:lineRule="auto" w:line="360" w:before="0" w:after="0"/>
        <w:ind w:hanging="0"/>
        <w:jc w:val="both"/>
        <w:rPr/>
      </w:pPr>
      <w:ins w:id="141" w:author="Unknown Author" w:date="2020-06-02T10:49:21Z">
        <w:r>
          <w:rPr>
            <w:rFonts w:ascii="Times New Roman" w:hAnsi="Times New Roman"/>
            <w:sz w:val="24"/>
            <w:szCs w:val="24"/>
          </w:rPr>
          <w:t xml:space="preserve">Oksanen, J., Blanchet, F. G., Friendly, M., Kindt, R., Legendre, P., McGlinn, D., … Wagner, H. (2019). vegan: Community Ecology Package (Version 2.5-5). Retrieved from </w:t>
        </w:r>
      </w:ins>
      <w:hyperlink r:id="rId13">
        <w:ins w:id="142" w:author="Unknown Author" w:date="2020-06-02T10:49:21Z">
          <w:r>
            <w:rPr>
              <w:rStyle w:val="InternetLink"/>
              <w:rFonts w:ascii="Times New Roman" w:hAnsi="Times New Roman"/>
              <w:sz w:val="24"/>
              <w:szCs w:val="24"/>
            </w:rPr>
            <w:t>https://CRAN.R-project.org/package=vegan</w:t>
          </w:r>
        </w:ins>
      </w:hyperlink>
    </w:p>
    <w:p>
      <w:pPr>
        <w:pStyle w:val="Normal"/>
        <w:spacing w:lineRule="auto" w:line="360" w:before="0" w:after="0"/>
        <w:ind w:hanging="0"/>
        <w:jc w:val="both"/>
        <w:rPr/>
      </w:pPr>
      <w:ins w:id="143" w:author="Unknown Author" w:date="2020-06-02T10:55:23Z">
        <w:r>
          <w:rPr>
            <w:rFonts w:ascii="Times New Roman" w:hAnsi="Times New Roman"/>
            <w:sz w:val="24"/>
            <w:szCs w:val="24"/>
          </w:rPr>
          <w:t xml:space="preserve">Baselga, A. (2013). Separating the two components of abundance-based dissimilarity: balanced changes in abundance vs. abundance gradients. </w:t>
        </w:r>
      </w:ins>
      <w:ins w:id="144" w:author="Unknown Author" w:date="2020-06-02T10:55:23Z">
        <w:r>
          <w:rPr>
            <w:rFonts w:ascii="Times New Roman" w:hAnsi="Times New Roman"/>
            <w:i/>
            <w:sz w:val="24"/>
            <w:szCs w:val="24"/>
          </w:rPr>
          <w:t>Methods in Ecology and Evolution</w:t>
        </w:r>
      </w:ins>
      <w:ins w:id="145" w:author="Unknown Author" w:date="2020-06-02T10:55:23Z">
        <w:r>
          <w:rPr>
            <w:rFonts w:ascii="Times New Roman" w:hAnsi="Times New Roman"/>
            <w:sz w:val="24"/>
            <w:szCs w:val="24"/>
          </w:rPr>
          <w:t xml:space="preserve">, </w:t>
        </w:r>
      </w:ins>
      <w:ins w:id="146" w:author="Unknown Author" w:date="2020-06-02T10:55:23Z">
        <w:r>
          <w:rPr>
            <w:rFonts w:ascii="Times New Roman" w:hAnsi="Times New Roman"/>
            <w:i/>
            <w:sz w:val="24"/>
            <w:szCs w:val="24"/>
          </w:rPr>
          <w:t>4</w:t>
        </w:r>
      </w:ins>
      <w:ins w:id="147" w:author="Unknown Author" w:date="2020-06-02T10:55:23Z">
        <w:r>
          <w:rPr>
            <w:rFonts w:ascii="Times New Roman" w:hAnsi="Times New Roman"/>
            <w:sz w:val="24"/>
            <w:szCs w:val="24"/>
          </w:rPr>
          <w:t xml:space="preserve">(6), 552–557. doi: </w:t>
        </w:r>
      </w:ins>
      <w:hyperlink r:id="rId14">
        <w:ins w:id="148" w:author="Unknown Author" w:date="2020-06-02T10:55:23Z">
          <w:r>
            <w:rPr>
              <w:rStyle w:val="InternetLink"/>
              <w:rFonts w:ascii="Times New Roman" w:hAnsi="Times New Roman"/>
              <w:sz w:val="24"/>
              <w:szCs w:val="24"/>
            </w:rPr>
            <w:t>10.1111/2041-210X.12029</w:t>
          </w:r>
        </w:ins>
      </w:hyperlink>
    </w:p>
    <w:p>
      <w:pPr>
        <w:pStyle w:val="PreformattedText"/>
        <w:spacing w:lineRule="auto" w:line="360" w:before="0" w:after="0"/>
        <w:ind w:hanging="0"/>
        <w:jc w:val="both"/>
        <w:rPr/>
      </w:pPr>
      <w:ins w:id="149" w:author="Unknown Author" w:date="2020-06-02T11:10:54Z">
        <w:bookmarkStart w:id="13" w:name="rstudio_console_output3"/>
        <w:bookmarkEnd w:id="13"/>
        <w:r>
          <w:rPr>
            <w:rFonts w:ascii="Times New Roman" w:hAnsi="Times New Roman"/>
            <w:sz w:val="24"/>
            <w:szCs w:val="24"/>
          </w:rPr>
          <w:t xml:space="preserve">Hallett L, Avolio M, Carroll I, Jones S, MacDonald A, Flynn D, Slaughter P, Ripplinger J, Collins S, Gries C, Jones M (2019). _codyn: Community Dynamics Metrics_. doi: 10.5063/F1N877Z6 (URL: https://doi.org/10.5063/F1N877Z6), R package version 2.0.3, &lt;URL: </w:t>
        </w:r>
      </w:ins>
      <w:hyperlink r:id="rId15">
        <w:ins w:id="150" w:author="Unknown Author" w:date="2020-06-02T11:10:54Z">
          <w:r>
            <w:rPr>
              <w:rStyle w:val="InternetLink"/>
              <w:rFonts w:ascii="Times New Roman" w:hAnsi="Times New Roman"/>
              <w:sz w:val="24"/>
              <w:szCs w:val="24"/>
            </w:rPr>
            <w:t>https://github.com/NCEAS/codyn</w:t>
          </w:r>
        </w:ins>
      </w:hyperlink>
      <w:hyperlink r:id="rId16">
        <w:ins w:id="151" w:author="Unknown Author" w:date="2020-06-02T11:10:54Z">
          <w:r>
            <w:rPr>
              <w:rFonts w:ascii="Times New Roman" w:hAnsi="Times New Roman"/>
              <w:sz w:val="24"/>
              <w:szCs w:val="24"/>
            </w:rPr>
            <w:t>&gt;</w:t>
          </w:r>
        </w:ins>
      </w:hyperlink>
    </w:p>
    <w:p>
      <w:pPr>
        <w:pStyle w:val="PreformattedText"/>
        <w:spacing w:lineRule="auto" w:line="360" w:before="0" w:after="0"/>
        <w:ind w:hanging="0"/>
        <w:jc w:val="both"/>
        <w:rPr>
          <w:rFonts w:ascii="Times New Roman" w:hAnsi="Times New Roman"/>
          <w:sz w:val="24"/>
          <w:szCs w:val="24"/>
        </w:rPr>
      </w:pPr>
      <w:ins w:id="152" w:author="Unknown Author" w:date="2020-06-03T12:07:40Z">
        <w:r>
          <w:rPr/>
        </w:r>
      </w:ins>
    </w:p>
    <w:p>
      <w:pPr>
        <w:pStyle w:val="PreformattedText"/>
        <w:spacing w:lineRule="auto" w:line="360" w:before="0" w:after="0"/>
        <w:ind w:hanging="0"/>
        <w:jc w:val="both"/>
        <w:rPr>
          <w:rFonts w:ascii="Times New Roman" w:hAnsi="Times New Roman"/>
          <w:ins w:id="154" w:author="Unknown Author" w:date="2020-06-03T13:14:55Z"/>
          <w:sz w:val="24"/>
          <w:szCs w:val="24"/>
        </w:rPr>
      </w:pPr>
      <w:ins w:id="153" w:author="Unknown Author" w:date="2020-06-03T13:14:55Z">
        <w:r>
          <w:rPr/>
        </w:r>
      </w:ins>
    </w:p>
    <w:p>
      <w:pPr>
        <w:pStyle w:val="PreformattedText"/>
        <w:spacing w:lineRule="auto" w:line="360" w:before="0" w:after="0"/>
        <w:ind w:hanging="0"/>
        <w:jc w:val="both"/>
        <w:rPr>
          <w:rFonts w:ascii="Times New Roman" w:hAnsi="Times New Roman"/>
          <w:sz w:val="24"/>
          <w:szCs w:val="24"/>
        </w:rPr>
      </w:pPr>
      <w:ins w:id="155" w:author="Unknown Author" w:date="2020-06-03T13:34:11Z">
        <w:r>
          <w:rPr/>
        </w:r>
      </w:ins>
    </w:p>
    <w:p>
      <w:pPr>
        <w:pStyle w:val="PreformattedText"/>
        <w:spacing w:lineRule="auto" w:line="360" w:before="0" w:after="0"/>
        <w:ind w:hanging="0"/>
        <w:jc w:val="both"/>
        <w:rPr>
          <w:rFonts w:ascii="Times New Roman" w:hAnsi="Times New Roman"/>
          <w:sz w:val="24"/>
          <w:szCs w:val="24"/>
        </w:rPr>
      </w:pPr>
      <w:ins w:id="156" w:author="Unknown Author" w:date="2020-06-03T13:34:11Z">
        <w:r>
          <w:rPr/>
        </w:r>
      </w:ins>
    </w:p>
    <w:p>
      <w:pPr>
        <w:pStyle w:val="PreformattedText"/>
        <w:spacing w:lineRule="auto" w:line="360" w:before="0" w:after="0"/>
        <w:ind w:hanging="0"/>
        <w:jc w:val="both"/>
        <w:rPr>
          <w:rFonts w:ascii="Times New Roman" w:hAnsi="Times New Roman"/>
          <w:sz w:val="24"/>
          <w:szCs w:val="24"/>
        </w:rPr>
      </w:pPr>
      <w:ins w:id="157" w:author="Unknown Author" w:date="2020-06-03T13:34:11Z">
        <w:r>
          <w:rPr/>
        </w:r>
      </w:ins>
    </w:p>
    <w:p>
      <w:pPr>
        <w:pStyle w:val="PreformattedText"/>
        <w:spacing w:lineRule="auto" w:line="360" w:before="0" w:after="0"/>
        <w:ind w:hanging="0"/>
        <w:jc w:val="both"/>
        <w:rPr>
          <w:rFonts w:ascii="Times New Roman" w:hAnsi="Times New Roman"/>
          <w:sz w:val="24"/>
          <w:szCs w:val="24"/>
        </w:rPr>
      </w:pPr>
      <w:ins w:id="158" w:author="Unknown Author" w:date="2020-06-03T13:34:11Z">
        <w:r>
          <w:rPr/>
        </w:r>
      </w:ins>
    </w:p>
    <w:p>
      <w:pPr>
        <w:pStyle w:val="PreformattedText"/>
        <w:spacing w:lineRule="auto" w:line="360" w:before="0" w:after="0"/>
        <w:ind w:hanging="0"/>
        <w:jc w:val="both"/>
        <w:rPr>
          <w:rFonts w:ascii="Times New Roman" w:hAnsi="Times New Roman"/>
          <w:sz w:val="24"/>
          <w:szCs w:val="24"/>
        </w:rPr>
      </w:pPr>
      <w:ins w:id="159" w:author="Unknown Author" w:date="2020-06-03T13:34:11Z">
        <w:r>
          <w:rPr/>
        </w:r>
      </w:ins>
      <w:r>
        <mc:AlternateContent>
          <mc:Choice Requires="wps">
            <w:drawing>
              <wp:anchor behindDoc="0" distT="0" distB="0" distL="0" distR="0" simplePos="0" locked="0" layoutInCell="1" allowOverlap="1" relativeHeight="10">
                <wp:simplePos x="0" y="0"/>
                <wp:positionH relativeFrom="column">
                  <wp:posOffset>822325</wp:posOffset>
                </wp:positionH>
                <wp:positionV relativeFrom="paragraph">
                  <wp:posOffset>135890</wp:posOffset>
                </wp:positionV>
                <wp:extent cx="4762500" cy="5077460"/>
                <wp:effectExtent l="0" t="0" r="0" b="0"/>
                <wp:wrapSquare wrapText="largest"/>
                <wp:docPr id="7" name="Frame1"/>
                <a:graphic xmlns:a="http://schemas.openxmlformats.org/drawingml/2006/main">
                  <a:graphicData uri="http://schemas.microsoft.com/office/word/2010/wordprocessingShape">
                    <wps:wsp>
                      <wps:cNvSpPr txBox="1"/>
                      <wps:spPr>
                        <a:xfrm>
                          <a:off x="0" y="0"/>
                          <a:ext cx="4762500" cy="5077460"/>
                        </a:xfrm>
                        <a:prstGeom prst="rect"/>
                      </wps:spPr>
                      <wps:txbx>
                        <w:txbxContent>
                          <w:p>
                            <w:pPr>
                              <w:pStyle w:val="Figure"/>
                              <w:spacing w:before="120" w:after="120"/>
                              <w:rPr/>
                            </w:pPr>
                            <w:r>
                              <w:rPr/>
                              <w:drawing>
                                <wp:inline distT="0" distB="0" distL="0" distR="0">
                                  <wp:extent cx="4762500" cy="476250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7"/>
                                          <a:stretch>
                                            <a:fillRect/>
                                          </a:stretch>
                                        </pic:blipFill>
                                        <pic:spPr bwMode="auto">
                                          <a:xfrm>
                                            <a:off x="0" y="0"/>
                                            <a:ext cx="4762500" cy="4762500"/>
                                          </a:xfrm>
                                          <a:prstGeom prst="rect">
                                            <a:avLst/>
                                          </a:prstGeom>
                                        </pic:spPr>
                                      </pic:pic>
                                    </a:graphicData>
                                  </a:graphic>
                                </wp:inline>
                              </w:drawing>
                            </w:r>
                            <w:r>
                              <w:rPr>
                                <w:vanish/>
                                <w:rPrChange w:id="0" w:author="Unknown Author" w:date="2020-06-03T13:41:28Z"/>
                              </w:rPr>
                              <w:br/>
                            </w:r>
                            <w:r>
                              <w:rPr/>
                              <w:t xml:space="preserve">Figure </w:t>
                            </w:r>
                            <w:r>
                              <w:rPr/>
                              <w:fldChar w:fldCharType="begin"/>
                            </w:r>
                            <w:r>
                              <w:rPr/>
                              <w:instrText> SEQ Figure \* ARABIC </w:instrText>
                            </w:r>
                            <w:r>
                              <w:rPr/>
                              <w:fldChar w:fldCharType="separate"/>
                            </w:r>
                            <w:r>
                              <w:rPr/>
                              <w:t>2</w:t>
                            </w:r>
                            <w:r>
                              <w:rPr/>
                              <w:fldChar w:fldCharType="end"/>
                            </w:r>
                            <w:r>
                              <w:rPr/>
                              <w:t>: Supplementary Fig X. NMDS plot</w:t>
                            </w:r>
                          </w:p>
                        </w:txbxContent>
                      </wps:txbx>
                      <wps:bodyPr anchor="t" lIns="0" tIns="0" rIns="0" bIns="0">
                        <a:noAutofit/>
                      </wps:bodyPr>
                    </wps:wsp>
                  </a:graphicData>
                </a:graphic>
              </wp:anchor>
            </w:drawing>
          </mc:Choice>
          <mc:Fallback>
            <w:pict>
              <v:rect style="position:absolute;rotation:0;width:375pt;height:399.8pt;mso-wrap-distance-left:0pt;mso-wrap-distance-right:0pt;mso-wrap-distance-top:0pt;mso-wrap-distance-bottom:0pt;margin-top:10.7pt;mso-position-vertical-relative:text;margin-left:64.75pt;mso-position-horizontal-relative:text">
                <v:textbox inset="0in,0in,0in,0in">
                  <w:txbxContent>
                    <w:p>
                      <w:pPr>
                        <w:pStyle w:val="Figure"/>
                        <w:spacing w:before="120" w:after="120"/>
                        <w:rPr/>
                      </w:pPr>
                      <w:r>
                        <w:rPr/>
                        <w:drawing>
                          <wp:inline distT="0" distB="0" distL="0" distR="0">
                            <wp:extent cx="4762500" cy="476250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7"/>
                                    <a:stretch>
                                      <a:fillRect/>
                                    </a:stretch>
                                  </pic:blipFill>
                                  <pic:spPr bwMode="auto">
                                    <a:xfrm>
                                      <a:off x="0" y="0"/>
                                      <a:ext cx="4762500" cy="4762500"/>
                                    </a:xfrm>
                                    <a:prstGeom prst="rect">
                                      <a:avLst/>
                                    </a:prstGeom>
                                  </pic:spPr>
                                </pic:pic>
                              </a:graphicData>
                            </a:graphic>
                          </wp:inline>
                        </w:drawing>
                      </w:r>
                      <w:r>
                        <w:rPr>
                          <w:vanish/>
                          <w:rPrChange w:id="0" w:author="Unknown Author" w:date="2020-06-03T13:41:28Z"/>
                        </w:rPr>
                        <w:br/>
                      </w:r>
                      <w:r>
                        <w:rPr/>
                        <w:t xml:space="preserve">Figure </w:t>
                      </w:r>
                      <w:r>
                        <w:rPr/>
                        <w:fldChar w:fldCharType="begin"/>
                      </w:r>
                      <w:r>
                        <w:rPr/>
                        <w:instrText> SEQ Figure \* ARABIC </w:instrText>
                      </w:r>
                      <w:r>
                        <w:rPr/>
                        <w:fldChar w:fldCharType="separate"/>
                      </w:r>
                      <w:r>
                        <w:rPr/>
                        <w:t>2</w:t>
                      </w:r>
                      <w:r>
                        <w:rPr/>
                        <w:fldChar w:fldCharType="end"/>
                      </w:r>
                      <w:r>
                        <w:rPr/>
                        <w:t>: Supplementary Fig X. NMDS plot</w:t>
                      </w:r>
                    </w:p>
                  </w:txbxContent>
                </v:textbox>
                <w10:wrap type="square" side="largest"/>
              </v:rect>
            </w:pict>
          </mc:Fallback>
        </mc:AlternateContent>
      </w:r>
    </w:p>
    <w:p>
      <w:pPr>
        <w:pStyle w:val="PreformattedText"/>
        <w:spacing w:lineRule="auto" w:line="360" w:before="0" w:after="0"/>
        <w:ind w:hanging="0"/>
        <w:jc w:val="both"/>
        <w:rPr>
          <w:rFonts w:ascii="Times New Roman" w:hAnsi="Times New Roman"/>
          <w:sz w:val="24"/>
          <w:szCs w:val="24"/>
        </w:rPr>
      </w:pPr>
      <w:ins w:id="162" w:author="Unknown Author" w:date="2020-06-03T13:34:11Z">
        <w:r>
          <w:rPr/>
        </w:r>
      </w:ins>
    </w:p>
    <w:p>
      <w:pPr>
        <w:pStyle w:val="PreformattedText"/>
        <w:spacing w:lineRule="auto" w:line="360" w:before="0" w:after="0"/>
        <w:ind w:hanging="0"/>
        <w:jc w:val="both"/>
        <w:rPr>
          <w:rFonts w:ascii="Times New Roman" w:hAnsi="Times New Roman"/>
          <w:sz w:val="24"/>
          <w:szCs w:val="24"/>
        </w:rPr>
      </w:pPr>
      <w:ins w:id="163" w:author="Unknown Author" w:date="2020-06-03T13:41:00Z">
        <w:r>
          <w:rPr/>
        </w:r>
      </w:ins>
    </w:p>
    <w:p>
      <w:pPr>
        <w:pStyle w:val="PreformattedText"/>
        <w:spacing w:lineRule="auto" w:line="360" w:before="0" w:after="0"/>
        <w:ind w:hanging="0"/>
        <w:jc w:val="both"/>
        <w:rPr>
          <w:rFonts w:ascii="Times New Roman" w:hAnsi="Times New Roman"/>
          <w:sz w:val="24"/>
          <w:szCs w:val="24"/>
        </w:rPr>
      </w:pPr>
      <w:ins w:id="164" w:author="Unknown Author" w:date="2020-06-03T13:41:00Z">
        <w:r>
          <w:rPr/>
        </w:r>
      </w:ins>
    </w:p>
    <w:p>
      <w:pPr>
        <w:pStyle w:val="PreformattedText"/>
        <w:spacing w:lineRule="auto" w:line="360" w:before="0" w:after="0"/>
        <w:ind w:hanging="0"/>
        <w:jc w:val="both"/>
        <w:rPr>
          <w:rFonts w:ascii="Times New Roman" w:hAnsi="Times New Roman"/>
          <w:sz w:val="24"/>
          <w:szCs w:val="24"/>
        </w:rPr>
      </w:pPr>
      <w:ins w:id="165" w:author="Unknown Author" w:date="2020-06-03T13:41:00Z">
        <w:r>
          <w:rPr/>
        </w:r>
      </w:ins>
    </w:p>
    <w:p>
      <w:pPr>
        <w:pStyle w:val="PreformattedText"/>
        <w:spacing w:lineRule="auto" w:line="360" w:before="0" w:after="0"/>
        <w:ind w:hanging="0"/>
        <w:jc w:val="both"/>
        <w:rPr>
          <w:rFonts w:ascii="Times New Roman" w:hAnsi="Times New Roman"/>
          <w:sz w:val="24"/>
          <w:szCs w:val="24"/>
        </w:rPr>
      </w:pPr>
      <w:ins w:id="166" w:author="Unknown Author" w:date="2020-06-03T13:41:00Z">
        <w:r>
          <w:rPr/>
        </w:r>
      </w:ins>
    </w:p>
    <w:p>
      <w:pPr>
        <w:pStyle w:val="PreformattedText"/>
        <w:spacing w:lineRule="auto" w:line="360" w:before="0" w:after="0"/>
        <w:ind w:hanging="0"/>
        <w:jc w:val="both"/>
        <w:rPr>
          <w:rFonts w:ascii="Times New Roman" w:hAnsi="Times New Roman"/>
          <w:sz w:val="24"/>
          <w:szCs w:val="24"/>
        </w:rPr>
      </w:pPr>
      <w:ins w:id="167" w:author="Unknown Author" w:date="2020-06-03T13:41:00Z">
        <w:r>
          <w:rPr/>
        </w:r>
      </w:ins>
    </w:p>
    <w:p>
      <w:pPr>
        <w:pStyle w:val="PreformattedText"/>
        <w:spacing w:lineRule="auto" w:line="360" w:before="0" w:after="0"/>
        <w:ind w:hanging="0"/>
        <w:jc w:val="both"/>
        <w:rPr>
          <w:rFonts w:ascii="Times New Roman" w:hAnsi="Times New Roman"/>
          <w:sz w:val="24"/>
          <w:szCs w:val="24"/>
        </w:rPr>
      </w:pPr>
      <w:ins w:id="168" w:author="Unknown Author" w:date="2020-06-03T13:41:00Z">
        <w:r>
          <w:rPr/>
        </w:r>
      </w:ins>
    </w:p>
    <w:p>
      <w:pPr>
        <w:pStyle w:val="PreformattedText"/>
        <w:spacing w:lineRule="auto" w:line="360" w:before="0" w:after="0"/>
        <w:ind w:hanging="0"/>
        <w:jc w:val="both"/>
        <w:rPr>
          <w:rFonts w:ascii="Times New Roman" w:hAnsi="Times New Roman"/>
          <w:sz w:val="24"/>
          <w:szCs w:val="24"/>
        </w:rPr>
      </w:pPr>
      <w:ins w:id="169" w:author="Unknown Author" w:date="2020-06-03T13:41:00Z">
        <w:r>
          <w:rPr/>
        </w:r>
      </w:ins>
    </w:p>
    <w:p>
      <w:pPr>
        <w:pStyle w:val="PreformattedText"/>
        <w:spacing w:lineRule="auto" w:line="360" w:before="0" w:after="0"/>
        <w:ind w:hanging="0"/>
        <w:jc w:val="both"/>
        <w:rPr>
          <w:rFonts w:ascii="Times New Roman" w:hAnsi="Times New Roman"/>
          <w:sz w:val="24"/>
          <w:szCs w:val="24"/>
        </w:rPr>
      </w:pPr>
      <w:ins w:id="170" w:author="Unknown Author" w:date="2020-06-03T13:41:00Z">
        <w:r>
          <w:rPr/>
        </w:r>
      </w:ins>
    </w:p>
    <w:p>
      <w:pPr>
        <w:pStyle w:val="PreformattedText"/>
        <w:spacing w:lineRule="auto" w:line="360" w:before="0" w:after="0"/>
        <w:ind w:hanging="0"/>
        <w:jc w:val="both"/>
        <w:rPr>
          <w:rFonts w:ascii="Times New Roman" w:hAnsi="Times New Roman"/>
          <w:sz w:val="24"/>
          <w:szCs w:val="24"/>
        </w:rPr>
      </w:pPr>
      <w:ins w:id="171" w:author="Unknown Author" w:date="2020-06-03T13:41:00Z">
        <w:r>
          <w:rPr/>
        </w:r>
      </w:ins>
    </w:p>
    <w:p>
      <w:pPr>
        <w:pStyle w:val="PreformattedText"/>
        <w:spacing w:lineRule="auto" w:line="360" w:before="0" w:after="0"/>
        <w:ind w:hanging="0"/>
        <w:jc w:val="both"/>
        <w:rPr>
          <w:rFonts w:ascii="Times New Roman" w:hAnsi="Times New Roman"/>
          <w:sz w:val="24"/>
          <w:szCs w:val="24"/>
        </w:rPr>
      </w:pPr>
      <w:ins w:id="172" w:author="Unknown Author" w:date="2020-06-03T13:41:00Z">
        <w:r>
          <w:rPr/>
        </w:r>
      </w:ins>
    </w:p>
    <w:p>
      <w:pPr>
        <w:pStyle w:val="PreformattedText"/>
        <w:spacing w:lineRule="auto" w:line="360" w:before="0" w:after="0"/>
        <w:ind w:hanging="0"/>
        <w:jc w:val="both"/>
        <w:rPr>
          <w:rFonts w:ascii="Times New Roman" w:hAnsi="Times New Roman"/>
          <w:sz w:val="24"/>
          <w:szCs w:val="24"/>
        </w:rPr>
      </w:pPr>
      <w:ins w:id="173" w:author="Unknown Author" w:date="2020-06-03T13:41:00Z">
        <w:r>
          <w:rPr/>
        </w:r>
      </w:ins>
    </w:p>
    <w:p>
      <w:pPr>
        <w:pStyle w:val="PreformattedText"/>
        <w:spacing w:lineRule="auto" w:line="360" w:before="0" w:after="0"/>
        <w:ind w:hanging="0"/>
        <w:jc w:val="both"/>
        <w:rPr>
          <w:rFonts w:ascii="Times New Roman" w:hAnsi="Times New Roman"/>
          <w:sz w:val="24"/>
          <w:szCs w:val="24"/>
        </w:rPr>
      </w:pPr>
      <w:ins w:id="174" w:author="Unknown Author" w:date="2020-06-03T13:41:00Z">
        <w:r>
          <w:rPr/>
        </w:r>
      </w:ins>
    </w:p>
    <w:p>
      <w:pPr>
        <w:pStyle w:val="PreformattedText"/>
        <w:spacing w:lineRule="auto" w:line="360" w:before="0" w:after="0"/>
        <w:ind w:hanging="0"/>
        <w:jc w:val="both"/>
        <w:rPr>
          <w:rFonts w:ascii="Times New Roman" w:hAnsi="Times New Roman"/>
          <w:sz w:val="24"/>
          <w:szCs w:val="24"/>
        </w:rPr>
      </w:pPr>
      <w:ins w:id="175" w:author="Unknown Author" w:date="2020-06-03T13:41:00Z">
        <w:r>
          <w:rPr/>
        </w:r>
      </w:ins>
    </w:p>
    <w:p>
      <w:pPr>
        <w:pStyle w:val="PreformattedText"/>
        <w:spacing w:lineRule="auto" w:line="360" w:before="0" w:after="0"/>
        <w:ind w:hanging="0"/>
        <w:jc w:val="both"/>
        <w:rPr>
          <w:rFonts w:ascii="Times New Roman" w:hAnsi="Times New Roman"/>
          <w:sz w:val="24"/>
          <w:szCs w:val="24"/>
        </w:rPr>
      </w:pPr>
      <w:ins w:id="176" w:author="Unknown Author" w:date="2020-06-03T13:41:00Z">
        <w:r>
          <w:rPr/>
        </w:r>
      </w:ins>
    </w:p>
    <w:p>
      <w:pPr>
        <w:pStyle w:val="PreformattedText"/>
        <w:spacing w:lineRule="auto" w:line="360" w:before="0" w:after="0"/>
        <w:ind w:hanging="0"/>
        <w:jc w:val="both"/>
        <w:rPr>
          <w:rFonts w:ascii="Times New Roman" w:hAnsi="Times New Roman"/>
          <w:sz w:val="24"/>
          <w:szCs w:val="24"/>
        </w:rPr>
      </w:pPr>
      <w:ins w:id="177" w:author="Unknown Author" w:date="2020-06-03T13:41:00Z">
        <w:r>
          <w:rPr/>
        </w:r>
      </w:ins>
    </w:p>
    <w:p>
      <w:pPr>
        <w:pStyle w:val="PreformattedText"/>
        <w:spacing w:lineRule="auto" w:line="360" w:before="0" w:after="0"/>
        <w:ind w:hanging="0"/>
        <w:jc w:val="both"/>
        <w:rPr>
          <w:rFonts w:ascii="Times New Roman" w:hAnsi="Times New Roman"/>
          <w:sz w:val="24"/>
          <w:szCs w:val="24"/>
        </w:rPr>
      </w:pPr>
      <w:r>
        <w:rPr/>
      </w:r>
      <w: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59450" cy="5829300"/>
                <wp:effectExtent l="0" t="0" r="0" b="0"/>
                <wp:wrapSquare wrapText="largest"/>
                <wp:docPr id="10" name="Frame2"/>
                <a:graphic xmlns:a="http://schemas.openxmlformats.org/drawingml/2006/main">
                  <a:graphicData uri="http://schemas.microsoft.com/office/word/2010/wordprocessingShape">
                    <wps:wsp>
                      <wps:cNvSpPr txBox="1"/>
                      <wps:spPr>
                        <a:xfrm>
                          <a:off x="0" y="0"/>
                          <a:ext cx="5759450" cy="5829300"/>
                        </a:xfrm>
                        <a:prstGeom prst="rect"/>
                      </wps:spPr>
                      <wps:txbx>
                        <w:txbxContent>
                          <w:p>
                            <w:pPr>
                              <w:pStyle w:val="Figure"/>
                              <w:spacing w:before="120" w:after="120"/>
                              <w:rPr/>
                            </w:pPr>
                            <w:r>
                              <w:rPr/>
                              <w:drawing>
                                <wp:inline distT="0" distB="0" distL="0" distR="0">
                                  <wp:extent cx="5759450" cy="511302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8"/>
                                          <a:stretch>
                                            <a:fillRect/>
                                          </a:stretch>
                                        </pic:blipFill>
                                        <pic:spPr bwMode="auto">
                                          <a:xfrm>
                                            <a:off x="0" y="0"/>
                                            <a:ext cx="5759450" cy="5113020"/>
                                          </a:xfrm>
                                          <a:prstGeom prst="rect">
                                            <a:avLst/>
                                          </a:prstGeom>
                                        </pic:spPr>
                                      </pic:pic>
                                    </a:graphicData>
                                  </a:graphic>
                                </wp:inline>
                              </w:drawing>
                            </w:r>
                            <w:r>
                              <w:rPr>
                                <w:vanish/>
                                <w:rPrChange w:id="0" w:author="Unknown Author" w:date="2020-06-03T12:08:01Z"/>
                              </w:rPr>
                              <w:br/>
                            </w:r>
                            <w:r>
                              <w:rPr/>
                              <w:t xml:space="preserve">Figure </w:t>
                            </w:r>
                            <w:r>
                              <w:rPr/>
                              <w:fldChar w:fldCharType="begin"/>
                            </w:r>
                            <w:r>
                              <w:rPr/>
                              <w:instrText> SEQ Figure \* ARABIC </w:instrText>
                            </w:r>
                            <w:r>
                              <w:rPr/>
                              <w:fldChar w:fldCharType="separate"/>
                            </w:r>
                            <w:r>
                              <w:rPr/>
                              <w:t>3</w:t>
                            </w:r>
                            <w:r>
                              <w:rPr/>
                              <w:fldChar w:fldCharType="end"/>
                            </w:r>
                            <w:r>
                              <w:rPr/>
                              <w:t>: Beta różnorodność pomiędzy unikalnymi parami stanowisk w poszczególnych stadiach sukcesyjnych.</w:t>
                            </w:r>
                            <w:ins w:id="179" w:author="Unknown Author" w:date="2020-06-03T14:40:03Z">
                              <w:r>
                                <w:rPr/>
                                <w:t>[Widać tu trend ale różnice nie są w więkwszości przypadkóww statystucznie istotne]</w:t>
                              </w:r>
                            </w:ins>
                          </w:p>
                        </w:txbxContent>
                      </wps:txbx>
                      <wps:bodyPr anchor="t" lIns="0" tIns="0" rIns="0" bIns="0">
                        <a:noAutofit/>
                      </wps:bodyPr>
                    </wps:wsp>
                  </a:graphicData>
                </a:graphic>
              </wp:anchor>
            </w:drawing>
          </mc:Choice>
          <mc:Fallback>
            <w:pict>
              <v:rect style="position:absolute;rotation:0;width:453.5pt;height:459pt;mso-wrap-distance-left:0pt;mso-wrap-distance-right:0pt;mso-wrap-distance-top:0pt;mso-wrap-distance-bottom:0pt;margin-top:0.05pt;mso-position-vertical-relative:text;margin-left:0pt;mso-position-horizontal:center;mso-position-horizontal-relative:text">
                <v:textbox inset="0in,0in,0in,0in">
                  <w:txbxContent>
                    <w:p>
                      <w:pPr>
                        <w:pStyle w:val="Figure"/>
                        <w:spacing w:before="120" w:after="120"/>
                        <w:rPr/>
                      </w:pPr>
                      <w:r>
                        <w:rPr/>
                        <w:drawing>
                          <wp:inline distT="0" distB="0" distL="0" distR="0">
                            <wp:extent cx="5759450" cy="511302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8"/>
                                    <a:stretch>
                                      <a:fillRect/>
                                    </a:stretch>
                                  </pic:blipFill>
                                  <pic:spPr bwMode="auto">
                                    <a:xfrm>
                                      <a:off x="0" y="0"/>
                                      <a:ext cx="5759450" cy="5113020"/>
                                    </a:xfrm>
                                    <a:prstGeom prst="rect">
                                      <a:avLst/>
                                    </a:prstGeom>
                                  </pic:spPr>
                                </pic:pic>
                              </a:graphicData>
                            </a:graphic>
                          </wp:inline>
                        </w:drawing>
                      </w:r>
                      <w:r>
                        <w:rPr>
                          <w:vanish/>
                          <w:rPrChange w:id="0" w:author="Unknown Author" w:date="2020-06-03T12:08:01Z"/>
                        </w:rPr>
                        <w:br/>
                      </w:r>
                      <w:r>
                        <w:rPr/>
                        <w:t xml:space="preserve">Figure </w:t>
                      </w:r>
                      <w:r>
                        <w:rPr/>
                        <w:fldChar w:fldCharType="begin"/>
                      </w:r>
                      <w:r>
                        <w:rPr/>
                        <w:instrText> SEQ Figure \* ARABIC </w:instrText>
                      </w:r>
                      <w:r>
                        <w:rPr/>
                        <w:fldChar w:fldCharType="separate"/>
                      </w:r>
                      <w:r>
                        <w:rPr/>
                        <w:t>3</w:t>
                      </w:r>
                      <w:r>
                        <w:rPr/>
                        <w:fldChar w:fldCharType="end"/>
                      </w:r>
                      <w:r>
                        <w:rPr/>
                        <w:t>: Beta różnorodność pomiędzy unikalnymi parami stanowisk w poszczególnych stadiach sukcesyjnych.</w:t>
                      </w:r>
                      <w:ins w:id="181" w:author="Unknown Author" w:date="2020-06-03T14:40:03Z">
                        <w:r>
                          <w:rPr/>
                          <w:t>[Widać tu trend ale różnice nie są w więkwszości przypadkóww statystucznie istotne]</w:t>
                        </w:r>
                      </w:ins>
                    </w:p>
                  </w:txbxContent>
                </v:textbox>
                <w10:wrap type="square" side="largest"/>
              </v:rect>
            </w:pict>
          </mc:Fallback>
        </mc:AlternateContent>
      </w:r>
    </w:p>
    <w:sectPr>
      <w:type w:val="nextPage"/>
      <w:pgSz w:w="11906" w:h="16838"/>
      <w:pgMar w:left="1418" w:right="1418" w:header="0" w:top="1304" w:footer="0" w:bottom="1304"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6-02T10:24:48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l-PL" w:bidi="ar-SA" w:eastAsia="en-US"/>
        </w:rPr>
        <w:t>Jak odnosić będziemy się do posczególnych stadiów? A, B ,C, Czy stadium I, Stsadium II stadium II, czy może wczesne , pośrednie, późne? To powinno być zawsze jednakowo na wszystkich wykresach.</w:t>
      </w:r>
    </w:p>
  </w:comment>
  <w:comment w:id="1" w:author="Unknown Author" w:date="2020-06-02T10:27:49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Czy nie pozbyliśmy się tych prób? W danych nie mam żadnego rozróżnienia na próby letnie I wiosenne. Czy zostały one połączone?</w:t>
      </w:r>
    </w:p>
  </w:comment>
  <w:comment w:id="2" w:author="Unknown Author" w:date="2020-06-02T10:30:38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Nie jestem pewien czy potrzebne są te analizy, gdyż porównujemy stadia sukcesji w któroych materiał zbierany był w jednakowy sposób. Ewentualnie możemy zamieścić je w załączniku jako argument przemawiający za dobrym przybliżeniem wspóćzynników beta-różnorodności.</w:t>
      </w:r>
    </w:p>
  </w:comment>
  <w:comment w:id="3" w:author="Unknown Author" w:date="2020-06-03T13:42:4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pl-PL"/>
        </w:rPr>
        <w:t xml:space="preserve">Niestety rozkłady beta-różnorodności są okropnie problematyczne i nie udało się wykazać żadnej różnicy. Jedyna obserwowalna była u Apoidea (załączony excell, skoroszyt: „beta_comparisons”). Niestety walidacj atego modelu pokazała że nie jest on dobrze dopasowany w związku z czym istotnośc ta jest dyskusyjna. Przeprowadziłem również dla wszystkich grup testy nieparametrzyczne kruskala wallisa. Niestety tutaj podobnie nie było żadnych różnic oprócz tym razem Chrysididae (skoroszyt: „beta-diversity”). Brak różnic przy porównaniach parami jest pewnie związany z dużym zróżnicowaniem przestrzennym żądłówek i rozmieszczeniem wyspowym. Stąd każde dwie próby będą znacznie różniły się od siebie. Żebyy to zobrazować obliczyłem wielostanowiskowe wskaźniki beta różnorodności (skoroszyt „multiple-beta”) oraz wykres NMDS. Komponent beta-różnorodności odpowiadający za wymianę gatunków jest najwyższy u Apoidea, potem Sphecidae i na końcu Chrysididae. To jest również widoczne jako „rozrzut” punktów na wyykresie NMDS (na końcu artukułu). </w:t>
      </w:r>
    </w:p>
  </w:comment>
  <w:comment w:id="4" w:author="Unknown Author" w:date="2020-06-02T11:15:25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l-PL" w:bidi="ar-SA" w:eastAsia="en-US"/>
        </w:rPr>
        <w:t>Tak jak wsspominałem wyżej przeniósł bym tę część do załącznika, zeby nie odwracać uwagi od głównego tematu artykułu czyli zmian sukcesyjnych.</w:t>
      </w:r>
    </w:p>
  </w:comment>
  <w:comment w:id="5" w:author="Unknown Author" w:date="2020-06-02T11:42:10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a" w:bidi="ar-SA" w:eastAsia="en-US"/>
        </w:rPr>
        <w:t>Do dyskusji</w:t>
      </w:r>
    </w:p>
  </w:comment>
  <w:comment w:id="6" w:author="Unknown Author" w:date="2020-06-02T11:43:06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a" w:bidi="ar-SA" w:eastAsia="en-US"/>
        </w:rPr>
        <w:t>Do dyskusji</w:t>
      </w:r>
    </w:p>
  </w:comment>
  <w:comment w:id="7" w:author="Unknown Author" w:date="2020-06-03T13:18:08Z" w:initials="">
    <w:p>
      <w:r>
        <w:rPr>
          <w:rFonts w:eastAsia="Calibri" w:cstheme="minorBidi" w:eastAsiaTheme="minorHAnsi" w:ascii="Calibri" w:hAnsi="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pl-PL"/>
        </w:rPr>
        <w:t>To też bym dał do załącznika. Z wykresu widać, że nie ma tu żadnej dodatkowej informacji niż ta która juz jest na wykresie 7 dla połączonych zgrupowań.</w:t>
      </w:r>
    </w:p>
  </w:comment>
  <w:comment w:id="8" w:author="Unknown Author" w:date="2020-06-02T11:38:18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l-PL" w:bidi="ar-SA" w:eastAsia="en-US"/>
        </w:rPr>
        <w:t>To też bym dał do załącznika. Z wykresu widać, że nie ma tu żadnej dodatkowej informacji niż ta która juz jest na wykresie 7 dla połączonych zgrupowań.</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trackRevision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Heading1">
    <w:name w:val="Heading 1"/>
    <w:basedOn w:val="Normal"/>
    <w:next w:val="Normal"/>
    <w:link w:val="Nagwek1Znak"/>
    <w:uiPriority w:val="9"/>
    <w:qFormat/>
    <w:rsid w:val="006a544c"/>
    <w:pPr>
      <w:keepNext w:val="true"/>
      <w:suppressAutoHyphens w:val="true"/>
      <w:spacing w:lineRule="auto" w:line="240" w:before="240" w:after="120"/>
      <w:textAlignment w:val="baseline"/>
      <w:outlineLvl w:val="0"/>
    </w:pPr>
    <w:rPr>
      <w:rFonts w:ascii="Liberation Serif" w:hAnsi="Liberation Serif" w:eastAsia="Noto Serif CJK SC" w:cs="Lohit Devanagari"/>
      <w:b/>
      <w:bCs/>
      <w:kern w:val="2"/>
      <w:sz w:val="48"/>
      <w:szCs w:val="48"/>
      <w:lang w:val="en-US" w:eastAsia="zh-CN" w:bidi="hi-IN"/>
    </w:rPr>
  </w:style>
  <w:style w:type="paragraph" w:styleId="Heading2">
    <w:name w:val="Heading 2"/>
    <w:basedOn w:val="Normal"/>
    <w:next w:val="Normal"/>
    <w:link w:val="Nagwek2Znak"/>
    <w:uiPriority w:val="9"/>
    <w:semiHidden/>
    <w:unhideWhenUsed/>
    <w:qFormat/>
    <w:rsid w:val="001948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4">
    <w:name w:val="Heading 4"/>
    <w:basedOn w:val="Normal"/>
    <w:next w:val="Normal"/>
    <w:link w:val="Nagwek4Znak"/>
    <w:uiPriority w:val="9"/>
    <w:unhideWhenUsed/>
    <w:qFormat/>
    <w:rsid w:val="006a544c"/>
    <w:pPr>
      <w:keepNext w:val="true"/>
      <w:suppressAutoHyphens w:val="true"/>
      <w:spacing w:lineRule="auto" w:line="240" w:before="120" w:after="120"/>
      <w:textAlignment w:val="baseline"/>
      <w:outlineLvl w:val="3"/>
    </w:pPr>
    <w:rPr>
      <w:rFonts w:ascii="Liberation Serif" w:hAnsi="Liberation Serif" w:eastAsia="Noto Serif CJK SC" w:cs="Lohit Devanagari"/>
      <w:b/>
      <w:bCs/>
      <w:kern w:val="2"/>
      <w:sz w:val="24"/>
      <w:szCs w:val="24"/>
      <w:lang w:val="en-US" w:eastAsia="zh-CN" w:bidi="hi-IN"/>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6a544c"/>
    <w:rPr>
      <w:rFonts w:ascii="Liberation Serif" w:hAnsi="Liberation Serif" w:eastAsia="Noto Serif CJK SC" w:cs="Lohit Devanagari"/>
      <w:b/>
      <w:bCs/>
      <w:kern w:val="2"/>
      <w:sz w:val="48"/>
      <w:szCs w:val="48"/>
      <w:lang w:val="en-US" w:eastAsia="zh-CN" w:bidi="hi-IN"/>
    </w:rPr>
  </w:style>
  <w:style w:type="character" w:styleId="Nagwek4Znak" w:customStyle="1">
    <w:name w:val="Nagłówek 4 Znak"/>
    <w:basedOn w:val="DefaultParagraphFont"/>
    <w:link w:val="Nagwek4"/>
    <w:uiPriority w:val="9"/>
    <w:qFormat/>
    <w:rsid w:val="006a544c"/>
    <w:rPr>
      <w:rFonts w:ascii="Liberation Serif" w:hAnsi="Liberation Serif" w:eastAsia="Noto Serif CJK SC" w:cs="Lohit Devanagari"/>
      <w:b/>
      <w:bCs/>
      <w:kern w:val="2"/>
      <w:sz w:val="24"/>
      <w:szCs w:val="24"/>
      <w:lang w:val="en-US" w:eastAsia="zh-CN" w:bidi="hi-IN"/>
    </w:rPr>
  </w:style>
  <w:style w:type="character" w:styleId="TekstpodstawowyZnak" w:customStyle="1">
    <w:name w:val="Tekst podstawowy Znak"/>
    <w:basedOn w:val="DefaultParagraphFont"/>
    <w:link w:val="Tekstpodstawowy"/>
    <w:semiHidden/>
    <w:qFormat/>
    <w:rsid w:val="008a532d"/>
    <w:rPr>
      <w:rFonts w:ascii="Times New Roman" w:hAnsi="Times New Roman" w:eastAsia="Times New Roman" w:cs="Times New Roman"/>
      <w:sz w:val="24"/>
      <w:szCs w:val="24"/>
      <w:lang w:eastAsia="pl-PL"/>
    </w:rPr>
  </w:style>
  <w:style w:type="character" w:styleId="TekstpodstawowyzwciciemZnak" w:customStyle="1">
    <w:name w:val="Tekst podstawowy z wcięciem Znak"/>
    <w:basedOn w:val="TekstpodstawowyZnak"/>
    <w:link w:val="Tekstpodstawowyzwciciem"/>
    <w:uiPriority w:val="99"/>
    <w:semiHidden/>
    <w:qFormat/>
    <w:rsid w:val="00c347e4"/>
    <w:rPr>
      <w:rFonts w:ascii="Times New Roman" w:hAnsi="Times New Roman" w:eastAsia="Times New Roman" w:cs="Times New Roman"/>
      <w:sz w:val="24"/>
      <w:szCs w:val="24"/>
      <w:lang w:eastAsia="pl-PL"/>
    </w:rPr>
  </w:style>
  <w:style w:type="character" w:styleId="TekstdymkaZnak" w:customStyle="1">
    <w:name w:val="Tekst dymka Znak"/>
    <w:basedOn w:val="DefaultParagraphFont"/>
    <w:link w:val="Tekstdymka"/>
    <w:uiPriority w:val="99"/>
    <w:semiHidden/>
    <w:qFormat/>
    <w:rsid w:val="00e555f1"/>
    <w:rPr>
      <w:rFonts w:ascii="Segoe UI" w:hAnsi="Segoe UI" w:cs="Segoe UI"/>
      <w:sz w:val="18"/>
      <w:szCs w:val="18"/>
    </w:rPr>
  </w:style>
  <w:style w:type="character" w:styleId="Emphasis">
    <w:name w:val="Emphasis"/>
    <w:qFormat/>
    <w:rsid w:val="0044407d"/>
    <w:rPr>
      <w:i/>
      <w:iCs/>
    </w:rPr>
  </w:style>
  <w:style w:type="character" w:styleId="StrongEmphasis" w:customStyle="1">
    <w:name w:val="Strong Emphasis"/>
    <w:qFormat/>
    <w:rsid w:val="008932dc"/>
    <w:rPr>
      <w:b/>
      <w:bCs/>
    </w:rPr>
  </w:style>
  <w:style w:type="character" w:styleId="Tsalignmentelement" w:customStyle="1">
    <w:name w:val="ts-alignment-element"/>
    <w:basedOn w:val="DefaultParagraphFont"/>
    <w:qFormat/>
    <w:rsid w:val="00745877"/>
    <w:rPr/>
  </w:style>
  <w:style w:type="character" w:styleId="Reference" w:customStyle="1">
    <w:name w:val="reference"/>
    <w:basedOn w:val="DefaultParagraphFont"/>
    <w:qFormat/>
    <w:rsid w:val="00d50fe4"/>
    <w:rPr/>
  </w:style>
  <w:style w:type="character" w:styleId="Appleconvertedspace" w:customStyle="1">
    <w:name w:val="apple-converted-space"/>
    <w:basedOn w:val="DefaultParagraphFont"/>
    <w:qFormat/>
    <w:rsid w:val="00d50fe4"/>
    <w:rPr/>
  </w:style>
  <w:style w:type="character" w:styleId="Name" w:customStyle="1">
    <w:name w:val="name"/>
    <w:basedOn w:val="DefaultParagraphFont"/>
    <w:qFormat/>
    <w:rsid w:val="00d50fe4"/>
    <w:rPr/>
  </w:style>
  <w:style w:type="character" w:styleId="Cdmtaxonuuid988f8190375e4734aa67d7068abf5327secuuid6786d86375d44796b916c1c3dff4cb70" w:customStyle="1">
    <w:name w:val="cdm:taxon uuid:988f8190-375e-4734-aa67-d7068abf5327 sec_uuid:6786d863-75d4-4796-b916-c1c3dff4cb70"/>
    <w:basedOn w:val="DefaultParagraphFont"/>
    <w:qFormat/>
    <w:rsid w:val="006a7d37"/>
    <w:rPr/>
  </w:style>
  <w:style w:type="character" w:styleId="Cdmtaxonuuidcf4660e64a4a47b6b68a6db5ad3f60f4secuuid6786d86375d44796b916c1c3dff4cb70" w:customStyle="1">
    <w:name w:val="cdm:taxon uuid:cf4660e6-4a4a-47b6-b68a-6db5ad3f60f4 sec_uuid:6786d863-75d4-4796-b916-c1c3dff4cb70"/>
    <w:basedOn w:val="DefaultParagraphFont"/>
    <w:qFormat/>
    <w:rsid w:val="00b52624"/>
    <w:rPr/>
  </w:style>
  <w:style w:type="character" w:styleId="Binomial" w:customStyle="1">
    <w:name w:val="binomial"/>
    <w:basedOn w:val="DefaultParagraphFont"/>
    <w:qFormat/>
    <w:rsid w:val="00e43d11"/>
    <w:rPr/>
  </w:style>
  <w:style w:type="character" w:styleId="Nagwek2Znak" w:customStyle="1">
    <w:name w:val="Nagłówek 2 Znak"/>
    <w:basedOn w:val="DefaultParagraphFont"/>
    <w:link w:val="Nagwek2"/>
    <w:uiPriority w:val="9"/>
    <w:semiHidden/>
    <w:qFormat/>
    <w:rsid w:val="00194848"/>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Times New Roman" w:hAnsi="Times New Roman" w:cs="Times New Roman"/>
      <w:i/>
      <w:iCs/>
      <w:sz w:val="20"/>
      <w:szCs w:val="20"/>
      <w:shd w:fill="FFFFFF" w:val="clear"/>
      <w:lang w:val="la"/>
    </w:rPr>
  </w:style>
  <w:style w:type="character" w:styleId="ListLabel10">
    <w:name w:val="ListLabel 10"/>
    <w:qFormat/>
    <w:rPr>
      <w:rFonts w:ascii="Times New Roman" w:hAnsi="Times New Roman" w:cs="Times New Roman"/>
      <w:i/>
      <w:iCs/>
      <w:sz w:val="20"/>
      <w:szCs w:val="20"/>
      <w:shd w:fill="FFFFFF" w:val="clear"/>
      <w:lang w:val="la"/>
    </w:rPr>
  </w:style>
  <w:style w:type="character" w:styleId="InternetLink">
    <w:name w:val="Internet Link"/>
    <w:rPr>
      <w:color w:val="000080"/>
      <w:u w:val="single"/>
      <w:lang w:val="zxx" w:eastAsia="zxx" w:bidi="zxx"/>
    </w:rPr>
  </w:style>
  <w:style w:type="character" w:styleId="ListLabel11">
    <w:name w:val="ListLabel 11"/>
    <w:qFormat/>
    <w:rPr>
      <w:rFonts w:ascii="Times New Roman" w:hAnsi="Times New Roman" w:cs="Times New Roman"/>
      <w:i/>
      <w:iCs/>
      <w:sz w:val="20"/>
      <w:szCs w:val="20"/>
      <w:shd w:fill="FFFFFF" w:val="clear"/>
    </w:rPr>
  </w:style>
  <w:style w:type="character" w:styleId="ListLabel12">
    <w:name w:val="ListLabel 12"/>
    <w:qFormat/>
    <w:rPr>
      <w:rFonts w:ascii="Times New Roman" w:hAnsi="Times New Roman" w:cs="Times New Roman"/>
      <w:i/>
      <w:iCs/>
      <w:sz w:val="20"/>
      <w:szCs w:val="20"/>
      <w:shd w:fill="FFFFFF" w:val="clear"/>
    </w:rPr>
  </w:style>
  <w:style w:type="character" w:styleId="ListLabel13">
    <w:name w:val="ListLabel 13"/>
    <w:qFormat/>
    <w:rPr>
      <w:rFonts w:ascii="Times New Roman" w:hAnsi="Times New Roman" w:cs="Times New Roman"/>
      <w:i/>
      <w:iCs/>
      <w:sz w:val="20"/>
      <w:szCs w:val="20"/>
      <w:shd w:fill="FFFFFF" w:val="clear"/>
      <w:lang w:val="la"/>
    </w:rPr>
  </w:style>
  <w:style w:type="character" w:styleId="ListLabel14">
    <w:name w:val="ListLabel 14"/>
    <w:qFormat/>
    <w:rPr>
      <w:rFonts w:ascii="Times New Roman" w:hAnsi="Times New Roman" w:cs="Times New Roman"/>
      <w:i/>
      <w:iCs/>
      <w:sz w:val="20"/>
      <w:szCs w:val="20"/>
      <w:shd w:fill="FFFFFF" w:val="clear"/>
      <w:lang w:val="la"/>
    </w:rPr>
  </w:style>
  <w:style w:type="character" w:styleId="ListLabel15">
    <w:name w:val="ListLabel 15"/>
    <w:qFormat/>
    <w:rPr>
      <w:rFonts w:ascii="Times New Roman" w:hAnsi="Times New Roman" w:cs="Times New Roman"/>
      <w:i/>
      <w:iCs/>
      <w:sz w:val="20"/>
      <w:szCs w:val="20"/>
      <w:shd w:fill="FFFFFF" w:val="clear"/>
    </w:rPr>
  </w:style>
  <w:style w:type="character" w:styleId="ListLabel16">
    <w:name w:val="ListLabel 16"/>
    <w:qFormat/>
    <w:rPr>
      <w:rFonts w:ascii="Times New Roman" w:hAnsi="Times New Roman" w:cs="Times New Roman"/>
      <w:i/>
      <w:iCs/>
      <w:sz w:val="20"/>
      <w:szCs w:val="20"/>
      <w:shd w:fill="FFFFFF" w:val="clear"/>
    </w:rPr>
  </w:style>
  <w:style w:type="character" w:styleId="ListLabel17">
    <w:name w:val="ListLabel 17"/>
    <w:qFormat/>
    <w:rPr>
      <w:rFonts w:ascii="Times New Roman" w:hAnsi="Times New Roman"/>
      <w:sz w:val="24"/>
      <w:szCs w:val="24"/>
    </w:rPr>
  </w:style>
  <w:style w:type="character" w:styleId="ListLabel18">
    <w:name w:val="ListLabel 18"/>
    <w:qFormat/>
    <w:rPr>
      <w:rFonts w:ascii="Times New Roman" w:hAnsi="Times New Roman" w:cs="Times New Roman"/>
      <w:i/>
      <w:iCs/>
      <w:sz w:val="20"/>
      <w:szCs w:val="20"/>
      <w:shd w:fill="FFFFFF" w:val="clear"/>
      <w:lang w:val="la"/>
    </w:rPr>
  </w:style>
  <w:style w:type="character" w:styleId="ListLabel19">
    <w:name w:val="ListLabel 19"/>
    <w:qFormat/>
    <w:rPr>
      <w:rFonts w:ascii="Times New Roman" w:hAnsi="Times New Roman" w:cs="Times New Roman"/>
      <w:i/>
      <w:iCs/>
      <w:sz w:val="20"/>
      <w:szCs w:val="20"/>
      <w:shd w:fill="FFFFFF" w:val="clear"/>
      <w:lang w:val="la"/>
    </w:rPr>
  </w:style>
  <w:style w:type="character" w:styleId="ListLabel20">
    <w:name w:val="ListLabel 20"/>
    <w:qFormat/>
    <w:rPr>
      <w:rFonts w:ascii="Times New Roman" w:hAnsi="Times New Roman" w:cs="Times New Roman"/>
      <w:i/>
      <w:iCs/>
      <w:sz w:val="20"/>
      <w:szCs w:val="20"/>
      <w:shd w:fill="FFFFFF" w:val="clear"/>
    </w:rPr>
  </w:style>
  <w:style w:type="character" w:styleId="ListLabel21">
    <w:name w:val="ListLabel 21"/>
    <w:qFormat/>
    <w:rPr>
      <w:rFonts w:ascii="Times New Roman" w:hAnsi="Times New Roman" w:cs="Times New Roman"/>
      <w:i/>
      <w:iCs/>
      <w:sz w:val="20"/>
      <w:szCs w:val="20"/>
      <w:shd w:fill="FFFFFF" w:val="clear"/>
    </w:rPr>
  </w:style>
  <w:style w:type="character" w:styleId="ListLabel22">
    <w:name w:val="ListLabel 22"/>
    <w:qFormat/>
    <w:rPr>
      <w:rFonts w:ascii="Times New Roman" w:hAnsi="Times New Roman"/>
      <w:sz w:val="24"/>
      <w:szCs w:val="24"/>
    </w:rPr>
  </w:style>
  <w:style w:type="character" w:styleId="ListLabel23">
    <w:name w:val="ListLabel 23"/>
    <w:qFormat/>
    <w:rPr>
      <w:rFonts w:ascii="Times New Roman" w:hAnsi="Times New Roman" w:cs="Times New Roman"/>
      <w:i/>
      <w:iCs/>
      <w:sz w:val="20"/>
      <w:szCs w:val="20"/>
      <w:shd w:fill="FFFFFF" w:val="clear"/>
      <w:lang w:val="la"/>
    </w:rPr>
  </w:style>
  <w:style w:type="character" w:styleId="ListLabel24">
    <w:name w:val="ListLabel 24"/>
    <w:qFormat/>
    <w:rPr>
      <w:rFonts w:ascii="Times New Roman" w:hAnsi="Times New Roman" w:cs="Times New Roman"/>
      <w:i/>
      <w:iCs/>
      <w:sz w:val="20"/>
      <w:szCs w:val="20"/>
      <w:shd w:fill="FFFFFF" w:val="clear"/>
      <w:lang w:val="la"/>
    </w:rPr>
  </w:style>
  <w:style w:type="character" w:styleId="ListLabel25">
    <w:name w:val="ListLabel 25"/>
    <w:qFormat/>
    <w:rPr>
      <w:rFonts w:ascii="Times New Roman" w:hAnsi="Times New Roman" w:cs="Times New Roman"/>
      <w:i/>
      <w:iCs/>
      <w:sz w:val="20"/>
      <w:szCs w:val="20"/>
      <w:shd w:fill="FFFFFF" w:val="clear"/>
    </w:rPr>
  </w:style>
  <w:style w:type="character" w:styleId="ListLabel26">
    <w:name w:val="ListLabel 26"/>
    <w:qFormat/>
    <w:rPr>
      <w:rFonts w:ascii="Times New Roman" w:hAnsi="Times New Roman" w:cs="Times New Roman"/>
      <w:i/>
      <w:iCs/>
      <w:sz w:val="20"/>
      <w:szCs w:val="20"/>
      <w:shd w:fill="FFFFFF" w:val="clear"/>
    </w:rPr>
  </w:style>
  <w:style w:type="character" w:styleId="ListLabel27">
    <w:name w:val="ListLabel 27"/>
    <w:qFormat/>
    <w:rPr>
      <w:rFonts w:ascii="Times New Roman" w:hAnsi="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TekstpodstawowyZnak"/>
    <w:semiHidden/>
    <w:rsid w:val="008a532d"/>
    <w:pPr>
      <w:spacing w:lineRule="auto" w:line="360" w:before="0" w:after="0"/>
      <w:jc w:val="center"/>
    </w:pPr>
    <w:rPr>
      <w:rFonts w:ascii="Times New Roman" w:hAnsi="Times New Roman" w:eastAsia="Times New Roman" w:cs="Times New Roman"/>
      <w:sz w:val="24"/>
      <w:szCs w:val="24"/>
      <w:lang w:eastAsia="pl-P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a544c"/>
    <w:pPr>
      <w:spacing w:before="0" w:after="160"/>
      <w:ind w:left="720" w:hanging="0"/>
      <w:contextualSpacing/>
    </w:pPr>
    <w:rPr/>
  </w:style>
  <w:style w:type="paragraph" w:styleId="Textbody1" w:customStyle="1">
    <w:name w:val="Text body"/>
    <w:basedOn w:val="Normal"/>
    <w:qFormat/>
    <w:rsid w:val="00a46624"/>
    <w:pPr>
      <w:suppressAutoHyphens w:val="true"/>
      <w:spacing w:lineRule="auto" w:line="276" w:before="0" w:after="140"/>
      <w:textAlignment w:val="baseline"/>
    </w:pPr>
    <w:rPr>
      <w:rFonts w:ascii="Liberation Serif" w:hAnsi="Liberation Serif" w:eastAsia="Noto Serif CJK SC" w:cs="Lohit Devanagari"/>
      <w:kern w:val="2"/>
      <w:sz w:val="24"/>
      <w:szCs w:val="24"/>
      <w:lang w:val="en-US" w:eastAsia="zh-CN" w:bidi="hi-IN"/>
    </w:rPr>
  </w:style>
  <w:style w:type="paragraph" w:styleId="TableContents" w:customStyle="1">
    <w:name w:val="Table Contents"/>
    <w:basedOn w:val="Normal"/>
    <w:qFormat/>
    <w:rsid w:val="00a46624"/>
    <w:pPr>
      <w:suppressLineNumbers/>
      <w:suppressAutoHyphens w:val="true"/>
      <w:spacing w:lineRule="auto" w:line="240" w:before="0" w:after="0"/>
      <w:textAlignment w:val="baseline"/>
    </w:pPr>
    <w:rPr>
      <w:rFonts w:ascii="Liberation Serif" w:hAnsi="Liberation Serif" w:eastAsia="Noto Serif CJK SC" w:cs="Lohit Devanagari"/>
      <w:kern w:val="2"/>
      <w:sz w:val="24"/>
      <w:szCs w:val="24"/>
      <w:lang w:val="en-US" w:eastAsia="zh-CN" w:bidi="hi-IN"/>
    </w:rPr>
  </w:style>
  <w:style w:type="paragraph" w:styleId="TableHeading" w:customStyle="1">
    <w:name w:val="Table Heading"/>
    <w:basedOn w:val="TableContents"/>
    <w:qFormat/>
    <w:rsid w:val="00a46624"/>
    <w:pPr>
      <w:jc w:val="center"/>
    </w:pPr>
    <w:rPr>
      <w:b/>
      <w:bCs/>
    </w:rPr>
  </w:style>
  <w:style w:type="paragraph" w:styleId="TextBodyIndent">
    <w:name w:val="Body Text Indent"/>
    <w:basedOn w:val="TextBody"/>
    <w:link w:val="TekstpodstawowyzwciciemZnak"/>
    <w:uiPriority w:val="99"/>
    <w:semiHidden/>
    <w:unhideWhenUsed/>
    <w:qFormat/>
    <w:rsid w:val="00c347e4"/>
    <w:pPr>
      <w:spacing w:lineRule="auto" w:line="259" w:before="0" w:after="160"/>
      <w:ind w:firstLine="360"/>
      <w:jc w:val="left"/>
    </w:pPr>
    <w:rPr>
      <w:rFonts w:ascii="Calibri" w:hAnsi="Calibri" w:eastAsia="Calibri" w:cs="" w:asciiTheme="minorHAnsi" w:cstheme="minorBidi" w:eastAsiaTheme="minorHAnsi" w:hAnsiTheme="minorHAnsi"/>
      <w:sz w:val="22"/>
      <w:szCs w:val="22"/>
      <w:lang w:eastAsia="en-US"/>
    </w:rPr>
  </w:style>
  <w:style w:type="paragraph" w:styleId="BalloonText">
    <w:name w:val="Balloon Text"/>
    <w:basedOn w:val="Normal"/>
    <w:link w:val="TekstdymkaZnak"/>
    <w:uiPriority w:val="99"/>
    <w:semiHidden/>
    <w:unhideWhenUsed/>
    <w:qFormat/>
    <w:rsid w:val="00e555f1"/>
    <w:pPr>
      <w:spacing w:lineRule="auto" w:line="240" w:before="0" w:after="0"/>
    </w:pPr>
    <w:rPr>
      <w:rFonts w:ascii="Segoe UI" w:hAnsi="Segoe UI" w:cs="Segoe UI"/>
      <w:sz w:val="18"/>
      <w:szCs w:val="18"/>
    </w:rPr>
  </w:style>
  <w:style w:type="paragraph" w:styleId="Tekstpodstawowy31" w:customStyle="1">
    <w:name w:val="Tekst podstawowy 31"/>
    <w:basedOn w:val="Normal"/>
    <w:qFormat/>
    <w:rsid w:val="00eb0e85"/>
    <w:pPr>
      <w:suppressAutoHyphens w:val="true"/>
      <w:spacing w:lineRule="auto" w:line="360" w:before="0" w:after="0"/>
      <w:jc w:val="both"/>
    </w:pPr>
    <w:rPr>
      <w:rFonts w:ascii="Times New Roman" w:hAnsi="Times New Roman" w:eastAsia="Times New Roman" w:cs="Times New Roman"/>
      <w:sz w:val="24"/>
      <w:szCs w:val="24"/>
      <w:lang w:eastAsia="zh-C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itle">
    <w:name w:val="Title"/>
    <w:basedOn w:val="Heading"/>
    <w:next w:val="TextBody"/>
    <w:qFormat/>
    <w:pPr>
      <w:jc w:val="center"/>
    </w:pPr>
    <w:rPr>
      <w:b/>
      <w:bCs/>
      <w:sz w:val="56"/>
      <w:szCs w:val="56"/>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fauna-eu.org/cdm_dataportal/taxon/56b5457c-224b-4ac7-91d2-2761091c191c" TargetMode="External"/><Relationship Id="rId9" Type="http://schemas.openxmlformats.org/officeDocument/2006/relationships/hyperlink" Target="https://fauna-eu.org/cdm_dataportal/taxon/592ebdae-d28f-457d-91fa-24f80beec4cf" TargetMode="External"/><Relationship Id="rId10" Type="http://schemas.openxmlformats.org/officeDocument/2006/relationships/hyperlink" Target="https://fauna-eu.org/cdm_dataportal/taxon/d57c0785-6b53-4824-8f39-f137e4e2bfad" TargetMode="External"/><Relationship Id="rId11" Type="http://schemas.openxmlformats.org/officeDocument/2006/relationships/hyperlink" Target="https://www.R-project.org/" TargetMode="External"/><Relationship Id="rId12" Type="http://schemas.openxmlformats.org/officeDocument/2006/relationships/hyperlink" Target="https://doi.org/10.1111/ele.12141" TargetMode="External"/><Relationship Id="rId13" Type="http://schemas.openxmlformats.org/officeDocument/2006/relationships/hyperlink" Target="https://CRAN.R-project.org/package=vegan" TargetMode="External"/><Relationship Id="rId14" Type="http://schemas.openxmlformats.org/officeDocument/2006/relationships/hyperlink" Target="https://doi.org/10.1111/2041-210X.12029" TargetMode="External"/><Relationship Id="rId15" Type="http://schemas.openxmlformats.org/officeDocument/2006/relationships/hyperlink" Target="https://github.com/NCEAS/codyn" TargetMode="External"/><Relationship Id="rId16" Type="http://schemas.openxmlformats.org/officeDocument/2006/relationships/hyperlink" Target="" TargetMode="Externa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comments" Target="comments.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
        <c:varyColors val="0"/>
        <c:ser>
          <c:idx val="0"/>
          <c:order val="0"/>
          <c:tx>
            <c:strRef>
              <c:f>label 0</c:f>
              <c:strCache>
                <c:ptCount val="1"/>
                <c:pt idx="0">
                  <c:v>S(est) Apiformes</c:v>
                </c:pt>
              </c:strCache>
            </c:strRef>
          </c:tx>
          <c:spPr>
            <a:solidFill>
              <a:srgbClr val="000000"/>
            </a:solidFill>
            <a:ln w="15840">
              <a:solidFill>
                <a:srgbClr val="000000"/>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1</c:f>
              <c:numCache>
                <c:formatCode>General</c:formatCode>
                <c:ptCount val="32"/>
                <c:pt idx="0">
                  <c:v>192.94</c:v>
                </c:pt>
                <c:pt idx="1">
                  <c:v>385.88</c:v>
                </c:pt>
                <c:pt idx="2">
                  <c:v>578.81</c:v>
                </c:pt>
                <c:pt idx="3">
                  <c:v>771.75</c:v>
                </c:pt>
                <c:pt idx="4">
                  <c:v>964.69</c:v>
                </c:pt>
                <c:pt idx="5">
                  <c:v>1157.63</c:v>
                </c:pt>
                <c:pt idx="6">
                  <c:v>1350.56</c:v>
                </c:pt>
                <c:pt idx="7">
                  <c:v>1543.5</c:v>
                </c:pt>
                <c:pt idx="8">
                  <c:v>1736.44</c:v>
                </c:pt>
                <c:pt idx="9">
                  <c:v>1929.38</c:v>
                </c:pt>
                <c:pt idx="10">
                  <c:v>2122.31</c:v>
                </c:pt>
                <c:pt idx="11">
                  <c:v>2315.25</c:v>
                </c:pt>
                <c:pt idx="12">
                  <c:v>2508.19</c:v>
                </c:pt>
                <c:pt idx="13">
                  <c:v>2701.13</c:v>
                </c:pt>
                <c:pt idx="14">
                  <c:v>2894.06</c:v>
                </c:pt>
                <c:pt idx="15">
                  <c:v>3087</c:v>
                </c:pt>
                <c:pt idx="16">
                  <c:v>3279.94</c:v>
                </c:pt>
                <c:pt idx="17">
                  <c:v>3472.88</c:v>
                </c:pt>
                <c:pt idx="18">
                  <c:v>3665.81</c:v>
                </c:pt>
                <c:pt idx="19">
                  <c:v>3858.75</c:v>
                </c:pt>
                <c:pt idx="20">
                  <c:v>4051.69</c:v>
                </c:pt>
                <c:pt idx="21">
                  <c:v>4244.63</c:v>
                </c:pt>
                <c:pt idx="22">
                  <c:v>4437.56</c:v>
                </c:pt>
                <c:pt idx="23">
                  <c:v>4630.5</c:v>
                </c:pt>
                <c:pt idx="24">
                  <c:v>4823.44</c:v>
                </c:pt>
                <c:pt idx="25">
                  <c:v>5016.38</c:v>
                </c:pt>
                <c:pt idx="26">
                  <c:v>5209.31</c:v>
                </c:pt>
                <c:pt idx="27">
                  <c:v>5402.25</c:v>
                </c:pt>
                <c:pt idx="28">
                  <c:v>5595.19</c:v>
                </c:pt>
                <c:pt idx="29">
                  <c:v>5788.13</c:v>
                </c:pt>
                <c:pt idx="30">
                  <c:v>5981.06</c:v>
                </c:pt>
                <c:pt idx="31">
                  <c:v>6174</c:v>
                </c:pt>
              </c:numCache>
            </c:numRef>
          </c:xVal>
          <c:yVal>
            <c:numRef>
              <c:f>0</c:f>
              <c:numCache>
                <c:formatCode>General</c:formatCode>
                <c:ptCount val="32"/>
                <c:pt idx="0">
                  <c:v>43.52</c:v>
                </c:pt>
                <c:pt idx="1">
                  <c:v>68.41</c:v>
                </c:pt>
                <c:pt idx="2">
                  <c:v>85.79</c:v>
                </c:pt>
                <c:pt idx="3">
                  <c:v>98.95</c:v>
                </c:pt>
                <c:pt idx="4">
                  <c:v>109.43</c:v>
                </c:pt>
                <c:pt idx="5">
                  <c:v>118.08</c:v>
                </c:pt>
                <c:pt idx="6">
                  <c:v>125.42</c:v>
                </c:pt>
                <c:pt idx="7">
                  <c:v>131.76</c:v>
                </c:pt>
                <c:pt idx="8">
                  <c:v>137.31</c:v>
                </c:pt>
                <c:pt idx="9">
                  <c:v>142.25</c:v>
                </c:pt>
                <c:pt idx="10">
                  <c:v>146.66</c:v>
                </c:pt>
                <c:pt idx="11">
                  <c:v>150.64</c:v>
                </c:pt>
                <c:pt idx="12">
                  <c:v>154.25</c:v>
                </c:pt>
                <c:pt idx="13">
                  <c:v>157.54</c:v>
                </c:pt>
                <c:pt idx="14">
                  <c:v>160.56</c:v>
                </c:pt>
                <c:pt idx="15">
                  <c:v>163.33</c:v>
                </c:pt>
                <c:pt idx="16">
                  <c:v>165.9</c:v>
                </c:pt>
                <c:pt idx="17">
                  <c:v>168.3</c:v>
                </c:pt>
                <c:pt idx="18">
                  <c:v>170.58</c:v>
                </c:pt>
                <c:pt idx="19">
                  <c:v>172.5</c:v>
                </c:pt>
                <c:pt idx="20">
                  <c:v>174.41</c:v>
                </c:pt>
                <c:pt idx="21">
                  <c:v>176.19</c:v>
                </c:pt>
                <c:pt idx="22">
                  <c:v>177.85</c:v>
                </c:pt>
                <c:pt idx="23">
                  <c:v>179.41</c:v>
                </c:pt>
                <c:pt idx="24">
                  <c:v>180.88</c:v>
                </c:pt>
                <c:pt idx="25">
                  <c:v>182.25</c:v>
                </c:pt>
                <c:pt idx="26">
                  <c:v>183.55</c:v>
                </c:pt>
                <c:pt idx="27">
                  <c:v>184.77</c:v>
                </c:pt>
                <c:pt idx="28">
                  <c:v>185.92</c:v>
                </c:pt>
                <c:pt idx="29">
                  <c:v>187.01</c:v>
                </c:pt>
                <c:pt idx="30">
                  <c:v>188.03</c:v>
                </c:pt>
                <c:pt idx="31">
                  <c:v>189</c:v>
                </c:pt>
              </c:numCache>
            </c:numRef>
          </c:yVal>
          <c:smooth val="0"/>
        </c:ser>
        <c:ser>
          <c:idx val="1"/>
          <c:order val="1"/>
          <c:tx>
            <c:strRef>
              <c:f>label 2</c:f>
              <c:strCache>
                <c:ptCount val="1"/>
                <c:pt idx="0">
                  <c:v>Chao 1 Apiformes</c:v>
                </c:pt>
              </c:strCache>
            </c:strRef>
          </c:tx>
          <c:spPr>
            <a:solidFill>
              <a:srgbClr val="000000"/>
            </a:solidFill>
            <a:ln w="15840">
              <a:solidFill>
                <a:srgbClr val="000000"/>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3</c:f>
              <c:numCache>
                <c:formatCode>General</c:formatCode>
                <c:ptCount val="32"/>
                <c:pt idx="0">
                  <c:v>192.94</c:v>
                </c:pt>
                <c:pt idx="1">
                  <c:v>385.88</c:v>
                </c:pt>
                <c:pt idx="2">
                  <c:v>578.81</c:v>
                </c:pt>
                <c:pt idx="3">
                  <c:v>771.75</c:v>
                </c:pt>
                <c:pt idx="4">
                  <c:v>964.69</c:v>
                </c:pt>
                <c:pt idx="5">
                  <c:v>1157.63</c:v>
                </c:pt>
                <c:pt idx="6">
                  <c:v>1350.56</c:v>
                </c:pt>
                <c:pt idx="7">
                  <c:v>1543.5</c:v>
                </c:pt>
                <c:pt idx="8">
                  <c:v>1736.44</c:v>
                </c:pt>
                <c:pt idx="9">
                  <c:v>1929.38</c:v>
                </c:pt>
                <c:pt idx="10">
                  <c:v>2122.31</c:v>
                </c:pt>
                <c:pt idx="11">
                  <c:v>2315.25</c:v>
                </c:pt>
                <c:pt idx="12">
                  <c:v>2508.19</c:v>
                </c:pt>
                <c:pt idx="13">
                  <c:v>2701.13</c:v>
                </c:pt>
                <c:pt idx="14">
                  <c:v>2894.06</c:v>
                </c:pt>
                <c:pt idx="15">
                  <c:v>3087</c:v>
                </c:pt>
                <c:pt idx="16">
                  <c:v>3279.94</c:v>
                </c:pt>
                <c:pt idx="17">
                  <c:v>3472.88</c:v>
                </c:pt>
                <c:pt idx="18">
                  <c:v>3665.81</c:v>
                </c:pt>
                <c:pt idx="19">
                  <c:v>3858.75</c:v>
                </c:pt>
                <c:pt idx="20">
                  <c:v>4051.69</c:v>
                </c:pt>
                <c:pt idx="21">
                  <c:v>4244.63</c:v>
                </c:pt>
                <c:pt idx="22">
                  <c:v>4437.56</c:v>
                </c:pt>
                <c:pt idx="23">
                  <c:v>4630.5</c:v>
                </c:pt>
                <c:pt idx="24">
                  <c:v>4823.44</c:v>
                </c:pt>
                <c:pt idx="25">
                  <c:v>5016.38</c:v>
                </c:pt>
                <c:pt idx="26">
                  <c:v>5209.31</c:v>
                </c:pt>
                <c:pt idx="27">
                  <c:v>5402.25</c:v>
                </c:pt>
                <c:pt idx="28">
                  <c:v>5595.19</c:v>
                </c:pt>
                <c:pt idx="29">
                  <c:v>5788.13</c:v>
                </c:pt>
                <c:pt idx="30">
                  <c:v>5981.06</c:v>
                </c:pt>
                <c:pt idx="31">
                  <c:v>6174</c:v>
                </c:pt>
              </c:numCache>
            </c:numRef>
          </c:xVal>
          <c:yVal>
            <c:numRef>
              <c:f>2</c:f>
              <c:numCache>
                <c:formatCode>General</c:formatCode>
                <c:ptCount val="32"/>
                <c:pt idx="0">
                  <c:v>68.86</c:v>
                </c:pt>
                <c:pt idx="1">
                  <c:v>100.14</c:v>
                </c:pt>
                <c:pt idx="2">
                  <c:v>119.73</c:v>
                </c:pt>
                <c:pt idx="3">
                  <c:v>131.53</c:v>
                </c:pt>
                <c:pt idx="4">
                  <c:v>146.42</c:v>
                </c:pt>
                <c:pt idx="5">
                  <c:v>154.52</c:v>
                </c:pt>
                <c:pt idx="6">
                  <c:v>161.4</c:v>
                </c:pt>
                <c:pt idx="7">
                  <c:v>168.24</c:v>
                </c:pt>
                <c:pt idx="8">
                  <c:v>174.35</c:v>
                </c:pt>
                <c:pt idx="9">
                  <c:v>177.69</c:v>
                </c:pt>
                <c:pt idx="10">
                  <c:v>181.73</c:v>
                </c:pt>
                <c:pt idx="11">
                  <c:v>185.06</c:v>
                </c:pt>
                <c:pt idx="12">
                  <c:v>187.95</c:v>
                </c:pt>
                <c:pt idx="13">
                  <c:v>191.92</c:v>
                </c:pt>
                <c:pt idx="14">
                  <c:v>192.84</c:v>
                </c:pt>
                <c:pt idx="15">
                  <c:v>193.86</c:v>
                </c:pt>
                <c:pt idx="16">
                  <c:v>195.46</c:v>
                </c:pt>
                <c:pt idx="17">
                  <c:v>197.09</c:v>
                </c:pt>
                <c:pt idx="18">
                  <c:v>198.77</c:v>
                </c:pt>
                <c:pt idx="19">
                  <c:v>199.57</c:v>
                </c:pt>
                <c:pt idx="20">
                  <c:v>200.06</c:v>
                </c:pt>
                <c:pt idx="21">
                  <c:v>200.72</c:v>
                </c:pt>
                <c:pt idx="22">
                  <c:v>201.08</c:v>
                </c:pt>
                <c:pt idx="23">
                  <c:v>202.55</c:v>
                </c:pt>
                <c:pt idx="24">
                  <c:v>202.5</c:v>
                </c:pt>
                <c:pt idx="25">
                  <c:v>203.39</c:v>
                </c:pt>
                <c:pt idx="26">
                  <c:v>203</c:v>
                </c:pt>
                <c:pt idx="27">
                  <c:v>203.49</c:v>
                </c:pt>
                <c:pt idx="28">
                  <c:v>203.48</c:v>
                </c:pt>
                <c:pt idx="29">
                  <c:v>204.61</c:v>
                </c:pt>
                <c:pt idx="30">
                  <c:v>204.99</c:v>
                </c:pt>
                <c:pt idx="31">
                  <c:v>204.62</c:v>
                </c:pt>
              </c:numCache>
            </c:numRef>
          </c:yVal>
          <c:smooth val="0"/>
        </c:ser>
        <c:ser>
          <c:idx val="2"/>
          <c:order val="2"/>
          <c:tx>
            <c:strRef>
              <c:f>label 4</c:f>
              <c:strCache>
                <c:ptCount val="1"/>
                <c:pt idx="0">
                  <c:v>S(est) Spheciformes</c:v>
                </c:pt>
              </c:strCache>
            </c:strRef>
          </c:tx>
          <c:spPr>
            <a:solidFill>
              <a:srgbClr val="a5a5a5"/>
            </a:solidFill>
            <a:ln w="15840">
              <a:solidFill>
                <a:srgbClr val="a5a5a5"/>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5</c:f>
              <c:numCache>
                <c:formatCode>General</c:formatCode>
                <c:ptCount val="32"/>
                <c:pt idx="0">
                  <c:v>51.94</c:v>
                </c:pt>
                <c:pt idx="1">
                  <c:v>103.88</c:v>
                </c:pt>
                <c:pt idx="2">
                  <c:v>155.81</c:v>
                </c:pt>
                <c:pt idx="3">
                  <c:v>207.75</c:v>
                </c:pt>
                <c:pt idx="4">
                  <c:v>259.69</c:v>
                </c:pt>
                <c:pt idx="5">
                  <c:v>311.63</c:v>
                </c:pt>
                <c:pt idx="6">
                  <c:v>363.56</c:v>
                </c:pt>
                <c:pt idx="7">
                  <c:v>415.5</c:v>
                </c:pt>
                <c:pt idx="8">
                  <c:v>467.44</c:v>
                </c:pt>
                <c:pt idx="9">
                  <c:v>519.38</c:v>
                </c:pt>
                <c:pt idx="10">
                  <c:v>571.31</c:v>
                </c:pt>
                <c:pt idx="11">
                  <c:v>623.25</c:v>
                </c:pt>
                <c:pt idx="12">
                  <c:v>675.19</c:v>
                </c:pt>
                <c:pt idx="13">
                  <c:v>727.13</c:v>
                </c:pt>
                <c:pt idx="14">
                  <c:v>779.06</c:v>
                </c:pt>
                <c:pt idx="15">
                  <c:v>831</c:v>
                </c:pt>
                <c:pt idx="16">
                  <c:v>882.94</c:v>
                </c:pt>
                <c:pt idx="17">
                  <c:v>934.88</c:v>
                </c:pt>
                <c:pt idx="18">
                  <c:v>986.81</c:v>
                </c:pt>
                <c:pt idx="19">
                  <c:v>1038.75</c:v>
                </c:pt>
                <c:pt idx="20">
                  <c:v>1090.69</c:v>
                </c:pt>
                <c:pt idx="21">
                  <c:v>1142.63</c:v>
                </c:pt>
                <c:pt idx="22">
                  <c:v>1194.56</c:v>
                </c:pt>
                <c:pt idx="23">
                  <c:v>1246.5</c:v>
                </c:pt>
                <c:pt idx="24">
                  <c:v>1298.44</c:v>
                </c:pt>
                <c:pt idx="25">
                  <c:v>1350.38</c:v>
                </c:pt>
                <c:pt idx="26">
                  <c:v>1402.31</c:v>
                </c:pt>
                <c:pt idx="27">
                  <c:v>1454.25</c:v>
                </c:pt>
                <c:pt idx="28">
                  <c:v>1506.19</c:v>
                </c:pt>
                <c:pt idx="29">
                  <c:v>1558.13</c:v>
                </c:pt>
                <c:pt idx="30">
                  <c:v>1610.06</c:v>
                </c:pt>
                <c:pt idx="31">
                  <c:v>1662</c:v>
                </c:pt>
              </c:numCache>
            </c:numRef>
          </c:xVal>
          <c:yVal>
            <c:numRef>
              <c:f>4</c:f>
              <c:numCache>
                <c:formatCode>General</c:formatCode>
                <c:ptCount val="32"/>
                <c:pt idx="0">
                  <c:v>18.5</c:v>
                </c:pt>
                <c:pt idx="1">
                  <c:v>28.94</c:v>
                </c:pt>
                <c:pt idx="2">
                  <c:v>35.82</c:v>
                </c:pt>
                <c:pt idx="3">
                  <c:v>40.77</c:v>
                </c:pt>
                <c:pt idx="4">
                  <c:v>44.52</c:v>
                </c:pt>
                <c:pt idx="5">
                  <c:v>47.49</c:v>
                </c:pt>
                <c:pt idx="6">
                  <c:v>49.92</c:v>
                </c:pt>
                <c:pt idx="7">
                  <c:v>51.97</c:v>
                </c:pt>
                <c:pt idx="8">
                  <c:v>53.73</c:v>
                </c:pt>
                <c:pt idx="9">
                  <c:v>55.28</c:v>
                </c:pt>
                <c:pt idx="10">
                  <c:v>56.66</c:v>
                </c:pt>
                <c:pt idx="11">
                  <c:v>57.91</c:v>
                </c:pt>
                <c:pt idx="12">
                  <c:v>59.05</c:v>
                </c:pt>
                <c:pt idx="13">
                  <c:v>60.1</c:v>
                </c:pt>
                <c:pt idx="14">
                  <c:v>61.07</c:v>
                </c:pt>
                <c:pt idx="15">
                  <c:v>61.98</c:v>
                </c:pt>
                <c:pt idx="16">
                  <c:v>62.83</c:v>
                </c:pt>
                <c:pt idx="17">
                  <c:v>63.64</c:v>
                </c:pt>
                <c:pt idx="18">
                  <c:v>64.44</c:v>
                </c:pt>
                <c:pt idx="19">
                  <c:v>65.11</c:v>
                </c:pt>
                <c:pt idx="20">
                  <c:v>65.8</c:v>
                </c:pt>
                <c:pt idx="21">
                  <c:v>66.45</c:v>
                </c:pt>
                <c:pt idx="22">
                  <c:v>67.09</c:v>
                </c:pt>
                <c:pt idx="23">
                  <c:v>67.69</c:v>
                </c:pt>
                <c:pt idx="24">
                  <c:v>68.28</c:v>
                </c:pt>
                <c:pt idx="25">
                  <c:v>68.85</c:v>
                </c:pt>
                <c:pt idx="26">
                  <c:v>69.41</c:v>
                </c:pt>
                <c:pt idx="27">
                  <c:v>69.95</c:v>
                </c:pt>
                <c:pt idx="28">
                  <c:v>70.47</c:v>
                </c:pt>
                <c:pt idx="29">
                  <c:v>70.99</c:v>
                </c:pt>
                <c:pt idx="30">
                  <c:v>71.5</c:v>
                </c:pt>
                <c:pt idx="31">
                  <c:v>72</c:v>
                </c:pt>
              </c:numCache>
            </c:numRef>
          </c:yVal>
          <c:smooth val="0"/>
        </c:ser>
        <c:ser>
          <c:idx val="3"/>
          <c:order val="3"/>
          <c:tx>
            <c:strRef>
              <c:f>label 6</c:f>
              <c:strCache>
                <c:ptCount val="1"/>
                <c:pt idx="0">
                  <c:v>Chao 1 Spheciformes</c:v>
                </c:pt>
              </c:strCache>
            </c:strRef>
          </c:tx>
          <c:spPr>
            <a:solidFill>
              <a:srgbClr val="767171"/>
            </a:solidFill>
            <a:ln w="15840">
              <a:solidFill>
                <a:srgbClr val="767171"/>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7</c:f>
              <c:numCache>
                <c:formatCode>General</c:formatCode>
                <c:ptCount val="32"/>
                <c:pt idx="0">
                  <c:v>51.94</c:v>
                </c:pt>
                <c:pt idx="1">
                  <c:v>103.88</c:v>
                </c:pt>
                <c:pt idx="2">
                  <c:v>155.81</c:v>
                </c:pt>
                <c:pt idx="3">
                  <c:v>207.75</c:v>
                </c:pt>
                <c:pt idx="4">
                  <c:v>259.69</c:v>
                </c:pt>
                <c:pt idx="5">
                  <c:v>311.63</c:v>
                </c:pt>
                <c:pt idx="6">
                  <c:v>363.56</c:v>
                </c:pt>
                <c:pt idx="7">
                  <c:v>415.5</c:v>
                </c:pt>
                <c:pt idx="8">
                  <c:v>467.44</c:v>
                </c:pt>
                <c:pt idx="9">
                  <c:v>519.38</c:v>
                </c:pt>
                <c:pt idx="10">
                  <c:v>571.31</c:v>
                </c:pt>
                <c:pt idx="11">
                  <c:v>623.25</c:v>
                </c:pt>
                <c:pt idx="12">
                  <c:v>675.19</c:v>
                </c:pt>
                <c:pt idx="13">
                  <c:v>727.13</c:v>
                </c:pt>
                <c:pt idx="14">
                  <c:v>779.06</c:v>
                </c:pt>
                <c:pt idx="15">
                  <c:v>831</c:v>
                </c:pt>
                <c:pt idx="16">
                  <c:v>882.94</c:v>
                </c:pt>
                <c:pt idx="17">
                  <c:v>934.88</c:v>
                </c:pt>
                <c:pt idx="18">
                  <c:v>986.81</c:v>
                </c:pt>
                <c:pt idx="19">
                  <c:v>1038.75</c:v>
                </c:pt>
                <c:pt idx="20">
                  <c:v>1090.69</c:v>
                </c:pt>
                <c:pt idx="21">
                  <c:v>1142.63</c:v>
                </c:pt>
                <c:pt idx="22">
                  <c:v>1194.56</c:v>
                </c:pt>
                <c:pt idx="23">
                  <c:v>1246.5</c:v>
                </c:pt>
                <c:pt idx="24">
                  <c:v>1298.44</c:v>
                </c:pt>
                <c:pt idx="25">
                  <c:v>1350.38</c:v>
                </c:pt>
                <c:pt idx="26">
                  <c:v>1402.31</c:v>
                </c:pt>
                <c:pt idx="27">
                  <c:v>1454.25</c:v>
                </c:pt>
                <c:pt idx="28">
                  <c:v>1506.19</c:v>
                </c:pt>
                <c:pt idx="29">
                  <c:v>1558.13</c:v>
                </c:pt>
                <c:pt idx="30">
                  <c:v>1610.06</c:v>
                </c:pt>
                <c:pt idx="31">
                  <c:v>1662</c:v>
                </c:pt>
              </c:numCache>
            </c:numRef>
          </c:xVal>
          <c:yVal>
            <c:numRef>
              <c:f>6</c:f>
              <c:numCache>
                <c:formatCode>General</c:formatCode>
                <c:ptCount val="32"/>
                <c:pt idx="0">
                  <c:v>32.34</c:v>
                </c:pt>
                <c:pt idx="1">
                  <c:v>48.22</c:v>
                </c:pt>
                <c:pt idx="2">
                  <c:v>55.82</c:v>
                </c:pt>
                <c:pt idx="3">
                  <c:v>59.88</c:v>
                </c:pt>
                <c:pt idx="4">
                  <c:v>60.39</c:v>
                </c:pt>
                <c:pt idx="5">
                  <c:v>61.2</c:v>
                </c:pt>
                <c:pt idx="6">
                  <c:v>65.21</c:v>
                </c:pt>
                <c:pt idx="7">
                  <c:v>66.7</c:v>
                </c:pt>
                <c:pt idx="8">
                  <c:v>70.85</c:v>
                </c:pt>
                <c:pt idx="9">
                  <c:v>70</c:v>
                </c:pt>
                <c:pt idx="10">
                  <c:v>69.55</c:v>
                </c:pt>
                <c:pt idx="11">
                  <c:v>70.17</c:v>
                </c:pt>
                <c:pt idx="12">
                  <c:v>70.86</c:v>
                </c:pt>
                <c:pt idx="13">
                  <c:v>73.53</c:v>
                </c:pt>
                <c:pt idx="14">
                  <c:v>75.32</c:v>
                </c:pt>
                <c:pt idx="15">
                  <c:v>74.95</c:v>
                </c:pt>
                <c:pt idx="16">
                  <c:v>75.79</c:v>
                </c:pt>
                <c:pt idx="17">
                  <c:v>77.73</c:v>
                </c:pt>
                <c:pt idx="18">
                  <c:v>78.71</c:v>
                </c:pt>
                <c:pt idx="19">
                  <c:v>78.69</c:v>
                </c:pt>
                <c:pt idx="20">
                  <c:v>78.78</c:v>
                </c:pt>
                <c:pt idx="21">
                  <c:v>79.29</c:v>
                </c:pt>
                <c:pt idx="22">
                  <c:v>79.17</c:v>
                </c:pt>
                <c:pt idx="23">
                  <c:v>80.13</c:v>
                </c:pt>
                <c:pt idx="24">
                  <c:v>80.68</c:v>
                </c:pt>
                <c:pt idx="25">
                  <c:v>82.1</c:v>
                </c:pt>
                <c:pt idx="26">
                  <c:v>83.15</c:v>
                </c:pt>
                <c:pt idx="27">
                  <c:v>84.57</c:v>
                </c:pt>
                <c:pt idx="28">
                  <c:v>85.79</c:v>
                </c:pt>
                <c:pt idx="29">
                  <c:v>86.71</c:v>
                </c:pt>
                <c:pt idx="30">
                  <c:v>87.51</c:v>
                </c:pt>
                <c:pt idx="31">
                  <c:v>88.89</c:v>
                </c:pt>
              </c:numCache>
            </c:numRef>
          </c:yVal>
          <c:smooth val="0"/>
        </c:ser>
        <c:ser>
          <c:idx val="4"/>
          <c:order val="4"/>
          <c:tx>
            <c:strRef>
              <c:f>label 8</c:f>
              <c:strCache>
                <c:ptCount val="1"/>
                <c:pt idx="0">
                  <c:v>S(est) Chrysididae</c:v>
                </c:pt>
              </c:strCache>
            </c:strRef>
          </c:tx>
          <c:spPr>
            <a:solidFill>
              <a:srgbClr val="44546a"/>
            </a:solidFill>
            <a:ln w="15840">
              <a:solidFill>
                <a:srgbClr val="44546a"/>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9</c:f>
              <c:numCache>
                <c:formatCode>General</c:formatCode>
                <c:ptCount val="32"/>
                <c:pt idx="0">
                  <c:v>12.31</c:v>
                </c:pt>
                <c:pt idx="1">
                  <c:v>24.63</c:v>
                </c:pt>
                <c:pt idx="2">
                  <c:v>36.94</c:v>
                </c:pt>
                <c:pt idx="3">
                  <c:v>49.25</c:v>
                </c:pt>
                <c:pt idx="4">
                  <c:v>61.56</c:v>
                </c:pt>
                <c:pt idx="5">
                  <c:v>73.88</c:v>
                </c:pt>
                <c:pt idx="6">
                  <c:v>86.19</c:v>
                </c:pt>
                <c:pt idx="7">
                  <c:v>98.5</c:v>
                </c:pt>
                <c:pt idx="8">
                  <c:v>110.81</c:v>
                </c:pt>
                <c:pt idx="9">
                  <c:v>123.13</c:v>
                </c:pt>
                <c:pt idx="10">
                  <c:v>135.44</c:v>
                </c:pt>
                <c:pt idx="11">
                  <c:v>147.75</c:v>
                </c:pt>
                <c:pt idx="12">
                  <c:v>160.06</c:v>
                </c:pt>
                <c:pt idx="13">
                  <c:v>172.38</c:v>
                </c:pt>
                <c:pt idx="14">
                  <c:v>184.69</c:v>
                </c:pt>
                <c:pt idx="15">
                  <c:v>197</c:v>
                </c:pt>
                <c:pt idx="16">
                  <c:v>209.31</c:v>
                </c:pt>
                <c:pt idx="17">
                  <c:v>221.63</c:v>
                </c:pt>
                <c:pt idx="18">
                  <c:v>233.94</c:v>
                </c:pt>
                <c:pt idx="19">
                  <c:v>246.25</c:v>
                </c:pt>
                <c:pt idx="20">
                  <c:v>258.56</c:v>
                </c:pt>
                <c:pt idx="21">
                  <c:v>270.88</c:v>
                </c:pt>
                <c:pt idx="22">
                  <c:v>283.19</c:v>
                </c:pt>
                <c:pt idx="23">
                  <c:v>295.5</c:v>
                </c:pt>
                <c:pt idx="24">
                  <c:v>307.81</c:v>
                </c:pt>
                <c:pt idx="25">
                  <c:v>320.13</c:v>
                </c:pt>
                <c:pt idx="26">
                  <c:v>332.44</c:v>
                </c:pt>
                <c:pt idx="27">
                  <c:v>344.75</c:v>
                </c:pt>
                <c:pt idx="28">
                  <c:v>357.06</c:v>
                </c:pt>
                <c:pt idx="29">
                  <c:v>369.38</c:v>
                </c:pt>
                <c:pt idx="30">
                  <c:v>381.69</c:v>
                </c:pt>
                <c:pt idx="31">
                  <c:v>394</c:v>
                </c:pt>
              </c:numCache>
            </c:numRef>
          </c:xVal>
          <c:yVal>
            <c:numRef>
              <c:f>8</c:f>
              <c:numCache>
                <c:formatCode>General</c:formatCode>
                <c:ptCount val="32"/>
                <c:pt idx="0">
                  <c:v>2.81</c:v>
                </c:pt>
                <c:pt idx="1">
                  <c:v>4.43</c:v>
                </c:pt>
                <c:pt idx="2">
                  <c:v>5.53</c:v>
                </c:pt>
                <c:pt idx="3">
                  <c:v>6.35</c:v>
                </c:pt>
                <c:pt idx="4">
                  <c:v>7</c:v>
                </c:pt>
                <c:pt idx="5">
                  <c:v>7.54</c:v>
                </c:pt>
                <c:pt idx="6">
                  <c:v>7.99</c:v>
                </c:pt>
                <c:pt idx="7">
                  <c:v>8.37</c:v>
                </c:pt>
                <c:pt idx="8">
                  <c:v>8.7</c:v>
                </c:pt>
                <c:pt idx="9">
                  <c:v>8.99</c:v>
                </c:pt>
                <c:pt idx="10">
                  <c:v>9.23</c:v>
                </c:pt>
                <c:pt idx="11">
                  <c:v>9.44</c:v>
                </c:pt>
                <c:pt idx="12">
                  <c:v>9.63</c:v>
                </c:pt>
                <c:pt idx="13">
                  <c:v>9.79</c:v>
                </c:pt>
                <c:pt idx="14">
                  <c:v>9.93</c:v>
                </c:pt>
                <c:pt idx="15">
                  <c:v>10.05</c:v>
                </c:pt>
                <c:pt idx="16">
                  <c:v>10.16</c:v>
                </c:pt>
                <c:pt idx="17">
                  <c:v>10.26</c:v>
                </c:pt>
                <c:pt idx="18">
                  <c:v>10.35</c:v>
                </c:pt>
                <c:pt idx="19">
                  <c:v>10.43</c:v>
                </c:pt>
                <c:pt idx="20">
                  <c:v>10.5</c:v>
                </c:pt>
                <c:pt idx="21">
                  <c:v>10.57</c:v>
                </c:pt>
                <c:pt idx="22">
                  <c:v>10.62</c:v>
                </c:pt>
                <c:pt idx="23">
                  <c:v>10.68</c:v>
                </c:pt>
                <c:pt idx="24">
                  <c:v>10.73</c:v>
                </c:pt>
                <c:pt idx="25">
                  <c:v>10.78</c:v>
                </c:pt>
                <c:pt idx="26">
                  <c:v>10.82</c:v>
                </c:pt>
                <c:pt idx="27">
                  <c:v>10.86</c:v>
                </c:pt>
                <c:pt idx="28">
                  <c:v>10.9</c:v>
                </c:pt>
                <c:pt idx="29">
                  <c:v>10.94</c:v>
                </c:pt>
                <c:pt idx="30">
                  <c:v>10.97</c:v>
                </c:pt>
                <c:pt idx="31">
                  <c:v>11</c:v>
                </c:pt>
              </c:numCache>
            </c:numRef>
          </c:yVal>
          <c:smooth val="0"/>
        </c:ser>
        <c:ser>
          <c:idx val="5"/>
          <c:order val="5"/>
          <c:tx>
            <c:strRef>
              <c:f>label 10</c:f>
              <c:strCache>
                <c:ptCount val="1"/>
                <c:pt idx="0">
                  <c:v>Chao 1 Chrysididae</c:v>
                </c:pt>
              </c:strCache>
            </c:strRef>
          </c:tx>
          <c:spPr>
            <a:solidFill>
              <a:srgbClr val="ff0000"/>
            </a:solidFill>
            <a:ln w="15840">
              <a:solidFill>
                <a:srgbClr val="ff0000"/>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11</c:f>
              <c:numCache>
                <c:formatCode>General</c:formatCode>
                <c:ptCount val="32"/>
                <c:pt idx="0">
                  <c:v>12.31</c:v>
                </c:pt>
                <c:pt idx="1">
                  <c:v>24.63</c:v>
                </c:pt>
                <c:pt idx="2">
                  <c:v>36.94</c:v>
                </c:pt>
                <c:pt idx="3">
                  <c:v>49.25</c:v>
                </c:pt>
                <c:pt idx="4">
                  <c:v>61.56</c:v>
                </c:pt>
                <c:pt idx="5">
                  <c:v>73.88</c:v>
                </c:pt>
                <c:pt idx="6">
                  <c:v>86.19</c:v>
                </c:pt>
                <c:pt idx="7">
                  <c:v>98.5</c:v>
                </c:pt>
                <c:pt idx="8">
                  <c:v>110.81</c:v>
                </c:pt>
                <c:pt idx="9">
                  <c:v>123.13</c:v>
                </c:pt>
                <c:pt idx="10">
                  <c:v>135.44</c:v>
                </c:pt>
                <c:pt idx="11">
                  <c:v>147.75</c:v>
                </c:pt>
                <c:pt idx="12">
                  <c:v>160.06</c:v>
                </c:pt>
                <c:pt idx="13">
                  <c:v>172.38</c:v>
                </c:pt>
                <c:pt idx="14">
                  <c:v>184.69</c:v>
                </c:pt>
                <c:pt idx="15">
                  <c:v>197</c:v>
                </c:pt>
                <c:pt idx="16">
                  <c:v>209.31</c:v>
                </c:pt>
                <c:pt idx="17">
                  <c:v>221.63</c:v>
                </c:pt>
                <c:pt idx="18">
                  <c:v>233.94</c:v>
                </c:pt>
                <c:pt idx="19">
                  <c:v>246.25</c:v>
                </c:pt>
                <c:pt idx="20">
                  <c:v>258.56</c:v>
                </c:pt>
                <c:pt idx="21">
                  <c:v>270.88</c:v>
                </c:pt>
                <c:pt idx="22">
                  <c:v>283.19</c:v>
                </c:pt>
                <c:pt idx="23">
                  <c:v>295.5</c:v>
                </c:pt>
                <c:pt idx="24">
                  <c:v>307.81</c:v>
                </c:pt>
                <c:pt idx="25">
                  <c:v>320.13</c:v>
                </c:pt>
                <c:pt idx="26">
                  <c:v>332.44</c:v>
                </c:pt>
                <c:pt idx="27">
                  <c:v>344.75</c:v>
                </c:pt>
                <c:pt idx="28">
                  <c:v>357.06</c:v>
                </c:pt>
                <c:pt idx="29">
                  <c:v>369.38</c:v>
                </c:pt>
                <c:pt idx="30">
                  <c:v>381.69</c:v>
                </c:pt>
                <c:pt idx="31">
                  <c:v>394</c:v>
                </c:pt>
              </c:numCache>
            </c:numRef>
          </c:xVal>
          <c:yVal>
            <c:numRef>
              <c:f>10</c:f>
              <c:numCache>
                <c:formatCode>General</c:formatCode>
                <c:ptCount val="32"/>
                <c:pt idx="0">
                  <c:v>3.43</c:v>
                </c:pt>
                <c:pt idx="1">
                  <c:v>6.18</c:v>
                </c:pt>
                <c:pt idx="2">
                  <c:v>8.03</c:v>
                </c:pt>
                <c:pt idx="3">
                  <c:v>8.93</c:v>
                </c:pt>
                <c:pt idx="4">
                  <c:v>9.28</c:v>
                </c:pt>
                <c:pt idx="5">
                  <c:v>10.26</c:v>
                </c:pt>
                <c:pt idx="6">
                  <c:v>10.55</c:v>
                </c:pt>
                <c:pt idx="7">
                  <c:v>10.77</c:v>
                </c:pt>
                <c:pt idx="8">
                  <c:v>11.48</c:v>
                </c:pt>
                <c:pt idx="9">
                  <c:v>11.45</c:v>
                </c:pt>
                <c:pt idx="10">
                  <c:v>11.24</c:v>
                </c:pt>
                <c:pt idx="11">
                  <c:v>11.46</c:v>
                </c:pt>
                <c:pt idx="12">
                  <c:v>11.77</c:v>
                </c:pt>
                <c:pt idx="13">
                  <c:v>11.64</c:v>
                </c:pt>
                <c:pt idx="14">
                  <c:v>11.53</c:v>
                </c:pt>
                <c:pt idx="15">
                  <c:v>11.47</c:v>
                </c:pt>
                <c:pt idx="16">
                  <c:v>11.38</c:v>
                </c:pt>
                <c:pt idx="17">
                  <c:v>11.57</c:v>
                </c:pt>
                <c:pt idx="18">
                  <c:v>11.28</c:v>
                </c:pt>
                <c:pt idx="19">
                  <c:v>11.11</c:v>
                </c:pt>
                <c:pt idx="20">
                  <c:v>11.23</c:v>
                </c:pt>
                <c:pt idx="21">
                  <c:v>11.29</c:v>
                </c:pt>
                <c:pt idx="22">
                  <c:v>11.32</c:v>
                </c:pt>
                <c:pt idx="23">
                  <c:v>11.32</c:v>
                </c:pt>
                <c:pt idx="24">
                  <c:v>11.3</c:v>
                </c:pt>
                <c:pt idx="25">
                  <c:v>11.26</c:v>
                </c:pt>
                <c:pt idx="26">
                  <c:v>11.27</c:v>
                </c:pt>
                <c:pt idx="27">
                  <c:v>11.26</c:v>
                </c:pt>
                <c:pt idx="28">
                  <c:v>11.17</c:v>
                </c:pt>
                <c:pt idx="29">
                  <c:v>11.1</c:v>
                </c:pt>
                <c:pt idx="30">
                  <c:v>11.04</c:v>
                </c:pt>
                <c:pt idx="31">
                  <c:v>11</c:v>
                </c:pt>
              </c:numCache>
            </c:numRef>
          </c:yVal>
          <c:smooth val="0"/>
        </c:ser>
        <c:axId val="62073178"/>
        <c:axId val="23094685"/>
      </c:scatterChart>
      <c:valAx>
        <c:axId val="62073178"/>
        <c:scaling>
          <c:orientation val="minMax"/>
        </c:scaling>
        <c:delete val="0"/>
        <c:axPos val="b"/>
        <c:title>
          <c:tx>
            <c:rich>
              <a:bodyPr rot="0"/>
              <a:lstStyle/>
              <a:p>
                <a:pPr>
                  <a:defRPr b="0" sz="1000" spc="-1" strike="noStrike">
                    <a:solidFill>
                      <a:srgbClr val="000000"/>
                    </a:solidFill>
                    <a:latin typeface="Times New Roman"/>
                  </a:defRPr>
                </a:pPr>
                <a:r>
                  <a:rPr b="0" sz="1000" spc="-1" strike="noStrike">
                    <a:solidFill>
                      <a:srgbClr val="000000"/>
                    </a:solidFill>
                    <a:latin typeface="Times New Roman"/>
                  </a:rPr>
                  <a:t>number of individuals</a:t>
                </a:r>
              </a:p>
            </c:rich>
          </c:tx>
          <c:overlay val="0"/>
          <c:spPr>
            <a:noFill/>
            <a:ln>
              <a:noFill/>
            </a:ln>
          </c:spPr>
        </c:title>
        <c:numFmt formatCode="General" sourceLinked="0"/>
        <c:majorTickMark val="out"/>
        <c:minorTickMark val="none"/>
        <c:tickLblPos val="nextTo"/>
        <c:spPr>
          <a:ln w="6480">
            <a:solidFill>
              <a:srgbClr val="8b8b8b"/>
            </a:solidFill>
            <a:round/>
          </a:ln>
        </c:spPr>
        <c:txPr>
          <a:bodyPr/>
          <a:lstStyle/>
          <a:p>
            <a:pPr>
              <a:defRPr b="0" sz="1000" spc="-1" strike="noStrike">
                <a:solidFill>
                  <a:srgbClr val="000000"/>
                </a:solidFill>
                <a:latin typeface="Times New Roman"/>
                <a:ea typeface="Times New Roman"/>
              </a:defRPr>
            </a:pPr>
          </a:p>
        </c:txPr>
        <c:crossAx val="23094685"/>
        <c:crosses val="autoZero"/>
        <c:crossBetween val="midCat"/>
      </c:valAx>
      <c:valAx>
        <c:axId val="23094685"/>
        <c:scaling>
          <c:orientation val="minMax"/>
        </c:scaling>
        <c:delete val="0"/>
        <c:axPos val="l"/>
        <c:majorGridlines>
          <c:spPr>
            <a:ln w="6480">
              <a:solidFill>
                <a:srgbClr val="ffffff"/>
              </a:solidFill>
              <a:round/>
            </a:ln>
          </c:spPr>
        </c:majorGridlines>
        <c:title>
          <c:tx>
            <c:rich>
              <a:bodyPr rot="-5400000"/>
              <a:lstStyle/>
              <a:p>
                <a:pPr>
                  <a:defRPr b="0" sz="1000" spc="-1" strike="noStrike">
                    <a:solidFill>
                      <a:srgbClr val="000000"/>
                    </a:solidFill>
                    <a:latin typeface="Times New Roman"/>
                  </a:defRPr>
                </a:pPr>
                <a:r>
                  <a:rPr b="0" sz="1000" spc="-1" strike="noStrike">
                    <a:solidFill>
                      <a:srgbClr val="000000"/>
                    </a:solidFill>
                    <a:latin typeface="Times New Roman"/>
                  </a:rPr>
                  <a:t>number of species</a:t>
                </a:r>
              </a:p>
            </c:rich>
          </c:tx>
          <c:overlay val="0"/>
          <c:spPr>
            <a:noFill/>
            <a:ln>
              <a:noFill/>
            </a:ln>
          </c:spPr>
        </c:title>
        <c:numFmt formatCode="General" sourceLinked="0"/>
        <c:majorTickMark val="out"/>
        <c:minorTickMark val="none"/>
        <c:tickLblPos val="nextTo"/>
        <c:spPr>
          <a:ln w="6480">
            <a:solidFill>
              <a:srgbClr val="8b8b8b"/>
            </a:solidFill>
            <a:round/>
          </a:ln>
        </c:spPr>
        <c:txPr>
          <a:bodyPr/>
          <a:lstStyle/>
          <a:p>
            <a:pPr>
              <a:defRPr b="0" sz="1000" spc="-1" strike="noStrike">
                <a:solidFill>
                  <a:srgbClr val="000000"/>
                </a:solidFill>
                <a:latin typeface="Times New Roman"/>
              </a:defRPr>
            </a:pPr>
          </a:p>
        </c:txPr>
        <c:crossAx val="62073178"/>
        <c:crosses val="autoZero"/>
        <c:crossBetween val="midCat"/>
      </c:valAx>
      <c:spPr>
        <a:solidFill>
          <a:srgbClr val="ffffff"/>
        </a:solidFill>
        <a:ln>
          <a:noFill/>
        </a:ln>
      </c:spPr>
    </c:plotArea>
    <c:legend>
      <c:legendPos val="r"/>
      <c:overlay val="0"/>
      <c:spPr>
        <a:noFill/>
        <a:ln>
          <a:noFill/>
        </a:ln>
      </c:spPr>
      <c:txPr>
        <a:bodyPr/>
        <a:lstStyle/>
        <a:p>
          <a:pPr>
            <a:defRPr b="0" sz="1000" spc="-1" strike="noStrike">
              <a:solidFill>
                <a:srgbClr val="000000"/>
              </a:solidFill>
              <a:latin typeface="Times New Roman"/>
            </a:defRPr>
          </a:pPr>
        </a:p>
      </c:tx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
        <c:varyColors val="0"/>
        <c:ser>
          <c:idx val="0"/>
          <c:order val="0"/>
          <c:spPr>
            <a:solidFill>
              <a:srgbClr val="ff0000"/>
            </a:solidFill>
            <a:ln w="15840">
              <a:solidFill>
                <a:srgbClr val="ff0000"/>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0</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smooth val="0"/>
        </c:ser>
        <c:ser>
          <c:idx val="1"/>
          <c:order val="1"/>
          <c:tx>
            <c:strRef>
              <c:f>label 1</c:f>
              <c:strCache>
                <c:ptCount val="1"/>
                <c:pt idx="0">
                  <c:v>S(est) II stadium</c:v>
                </c:pt>
              </c:strCache>
            </c:strRef>
          </c:tx>
          <c:spPr>
            <a:solidFill>
              <a:srgbClr val="000000"/>
            </a:solidFill>
            <a:ln w="15840">
              <a:solidFill>
                <a:srgbClr val="000000"/>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2</c:f>
              <c:numCache>
                <c:formatCode>General</c:formatCode>
                <c:ptCount val="12"/>
                <c:pt idx="0">
                  <c:v>333.42</c:v>
                </c:pt>
                <c:pt idx="1">
                  <c:v>666.83</c:v>
                </c:pt>
                <c:pt idx="2">
                  <c:v>1000.25</c:v>
                </c:pt>
                <c:pt idx="3">
                  <c:v>1333.67</c:v>
                </c:pt>
                <c:pt idx="4">
                  <c:v>1667.08</c:v>
                </c:pt>
                <c:pt idx="5">
                  <c:v>2000.5</c:v>
                </c:pt>
                <c:pt idx="6">
                  <c:v>2333.92</c:v>
                </c:pt>
                <c:pt idx="7">
                  <c:v>2667.33</c:v>
                </c:pt>
                <c:pt idx="8">
                  <c:v>3000.75</c:v>
                </c:pt>
                <c:pt idx="9">
                  <c:v>3334.17</c:v>
                </c:pt>
                <c:pt idx="10">
                  <c:v>3667.58</c:v>
                </c:pt>
                <c:pt idx="11">
                  <c:v>4001</c:v>
                </c:pt>
              </c:numCache>
            </c:numRef>
          </c:xVal>
          <c:yVal>
            <c:numRef>
              <c:f>1</c:f>
              <c:numCache>
                <c:formatCode>General</c:formatCode>
                <c:ptCount val="12"/>
                <c:pt idx="0">
                  <c:v>71.58</c:v>
                </c:pt>
                <c:pt idx="1">
                  <c:v>110.35</c:v>
                </c:pt>
                <c:pt idx="2">
                  <c:v>136.69</c:v>
                </c:pt>
                <c:pt idx="3">
                  <c:v>156.33</c:v>
                </c:pt>
                <c:pt idx="4">
                  <c:v>171.85</c:v>
                </c:pt>
                <c:pt idx="5">
                  <c:v>184.59</c:v>
                </c:pt>
                <c:pt idx="6">
                  <c:v>195.29</c:v>
                </c:pt>
                <c:pt idx="7">
                  <c:v>204.42</c:v>
                </c:pt>
                <c:pt idx="8">
                  <c:v>212.26</c:v>
                </c:pt>
                <c:pt idx="9">
                  <c:v>219.05</c:v>
                </c:pt>
                <c:pt idx="10">
                  <c:v>224.92</c:v>
                </c:pt>
                <c:pt idx="11">
                  <c:v>230</c:v>
                </c:pt>
              </c:numCache>
            </c:numRef>
          </c:yVal>
          <c:smooth val="0"/>
        </c:ser>
        <c:ser>
          <c:idx val="2"/>
          <c:order val="2"/>
          <c:tx>
            <c:strRef>
              <c:f>label 3</c:f>
              <c:strCache>
                <c:ptCount val="1"/>
                <c:pt idx="0">
                  <c:v>Chao 1 II stadium</c:v>
                </c:pt>
              </c:strCache>
            </c:strRef>
          </c:tx>
          <c:spPr>
            <a:solidFill>
              <a:srgbClr val="000000"/>
            </a:solidFill>
            <a:ln w="15840">
              <a:solidFill>
                <a:srgbClr val="000000"/>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4</c:f>
              <c:numCache>
                <c:formatCode>General</c:formatCode>
                <c:ptCount val="12"/>
                <c:pt idx="0">
                  <c:v>333.42</c:v>
                </c:pt>
                <c:pt idx="1">
                  <c:v>666.83</c:v>
                </c:pt>
                <c:pt idx="2">
                  <c:v>1000.25</c:v>
                </c:pt>
                <c:pt idx="3">
                  <c:v>1333.67</c:v>
                </c:pt>
                <c:pt idx="4">
                  <c:v>1667.08</c:v>
                </c:pt>
                <c:pt idx="5">
                  <c:v>2000.5</c:v>
                </c:pt>
                <c:pt idx="6">
                  <c:v>2333.92</c:v>
                </c:pt>
                <c:pt idx="7">
                  <c:v>2667.33</c:v>
                </c:pt>
                <c:pt idx="8">
                  <c:v>3000.75</c:v>
                </c:pt>
                <c:pt idx="9">
                  <c:v>3334.17</c:v>
                </c:pt>
                <c:pt idx="10">
                  <c:v>3667.58</c:v>
                </c:pt>
                <c:pt idx="11">
                  <c:v>4001</c:v>
                </c:pt>
              </c:numCache>
            </c:numRef>
          </c:xVal>
          <c:yVal>
            <c:numRef>
              <c:f>3</c:f>
              <c:numCache>
                <c:formatCode>General</c:formatCode>
                <c:ptCount val="12"/>
                <c:pt idx="0">
                  <c:v>112.93</c:v>
                </c:pt>
                <c:pt idx="1">
                  <c:v>163.55</c:v>
                </c:pt>
                <c:pt idx="2">
                  <c:v>193.4</c:v>
                </c:pt>
                <c:pt idx="3">
                  <c:v>213.02</c:v>
                </c:pt>
                <c:pt idx="4">
                  <c:v>224.52</c:v>
                </c:pt>
                <c:pt idx="5">
                  <c:v>235.23</c:v>
                </c:pt>
                <c:pt idx="6">
                  <c:v>243.4</c:v>
                </c:pt>
                <c:pt idx="7">
                  <c:v>250.26</c:v>
                </c:pt>
                <c:pt idx="8">
                  <c:v>254.52</c:v>
                </c:pt>
                <c:pt idx="9">
                  <c:v>258.85</c:v>
                </c:pt>
                <c:pt idx="10">
                  <c:v>263.69</c:v>
                </c:pt>
                <c:pt idx="11">
                  <c:v>267.22</c:v>
                </c:pt>
              </c:numCache>
            </c:numRef>
          </c:yVal>
          <c:smooth val="0"/>
        </c:ser>
        <c:ser>
          <c:idx val="3"/>
          <c:order val="3"/>
          <c:tx>
            <c:strRef>
              <c:f>label 5</c:f>
              <c:strCache>
                <c:ptCount val="1"/>
                <c:pt idx="0">
                  <c:v>S(est) III stadium</c:v>
                </c:pt>
              </c:strCache>
            </c:strRef>
          </c:tx>
          <c:spPr>
            <a:solidFill>
              <a:srgbClr val="afabab"/>
            </a:solidFill>
            <a:ln w="15840">
              <a:solidFill>
                <a:srgbClr val="afabab"/>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6</c:f>
              <c:numCache>
                <c:formatCode>General</c:formatCode>
                <c:ptCount val="12"/>
                <c:pt idx="0">
                  <c:v>229.1</c:v>
                </c:pt>
                <c:pt idx="1">
                  <c:v>458.2</c:v>
                </c:pt>
                <c:pt idx="2">
                  <c:v>687.3</c:v>
                </c:pt>
                <c:pt idx="3">
                  <c:v>916.4</c:v>
                </c:pt>
                <c:pt idx="4">
                  <c:v>1145.5</c:v>
                </c:pt>
                <c:pt idx="5">
                  <c:v>1374.6</c:v>
                </c:pt>
                <c:pt idx="6">
                  <c:v>1603.7</c:v>
                </c:pt>
                <c:pt idx="7">
                  <c:v>1832.8</c:v>
                </c:pt>
                <c:pt idx="8">
                  <c:v>2061.9</c:v>
                </c:pt>
                <c:pt idx="9">
                  <c:v>2291</c:v>
                </c:pt>
                <c:pt idx="10">
                  <c:v>1</c:v>
                </c:pt>
                <c:pt idx="11">
                  <c:v>2</c:v>
                </c:pt>
              </c:numCache>
            </c:numRef>
          </c:xVal>
          <c:yVal>
            <c:numRef>
              <c:f>5</c:f>
              <c:numCache>
                <c:formatCode>General</c:formatCode>
                <c:ptCount val="12"/>
                <c:pt idx="0">
                  <c:v>64.1</c:v>
                </c:pt>
                <c:pt idx="1">
                  <c:v>98.07</c:v>
                </c:pt>
                <c:pt idx="2">
                  <c:v>120.73</c:v>
                </c:pt>
                <c:pt idx="3">
                  <c:v>137.33</c:v>
                </c:pt>
                <c:pt idx="4">
                  <c:v>150.24</c:v>
                </c:pt>
                <c:pt idx="5">
                  <c:v>160.69</c:v>
                </c:pt>
                <c:pt idx="6">
                  <c:v>169.41</c:v>
                </c:pt>
                <c:pt idx="7">
                  <c:v>176.84</c:v>
                </c:pt>
                <c:pt idx="8">
                  <c:v>183.3</c:v>
                </c:pt>
                <c:pt idx="9">
                  <c:v>189</c:v>
                </c:pt>
                <c:pt idx="10">
                  <c:v/>
                </c:pt>
                <c:pt idx="11">
                  <c:v/>
                </c:pt>
              </c:numCache>
            </c:numRef>
          </c:yVal>
          <c:smooth val="0"/>
        </c:ser>
        <c:ser>
          <c:idx val="4"/>
          <c:order val="4"/>
          <c:tx>
            <c:strRef>
              <c:f>label 7</c:f>
              <c:strCache>
                <c:ptCount val="1"/>
                <c:pt idx="0">
                  <c:v>Chao 1 III stadium</c:v>
                </c:pt>
              </c:strCache>
            </c:strRef>
          </c:tx>
          <c:spPr>
            <a:solidFill>
              <a:srgbClr val="afabab"/>
            </a:solidFill>
            <a:ln w="15840">
              <a:solidFill>
                <a:srgbClr val="afabab"/>
              </a:solidFill>
              <a:round/>
            </a:ln>
          </c:spPr>
          <c:marker>
            <c:symbol val="none"/>
          </c:marker>
          <c:dLbls>
            <c:numFmt formatCode="General" sourceLinked="1"/>
            <c:txPr>
              <a:bodyPr/>
              <a:lstStyle/>
              <a:p>
                <a:pPr>
                  <a:defRPr b="0" sz="1000" spc="-1" strike="noStrike">
                    <a:solidFill>
                      <a:srgbClr val="000000"/>
                    </a:solidFill>
                    <a:latin typeface="Times New Roman"/>
                  </a:defRPr>
                </a:pPr>
              </a:p>
            </c:txPr>
            <c:dLblPos val="r"/>
            <c:showLegendKey val="0"/>
            <c:showVal val="0"/>
            <c:showCatName val="0"/>
            <c:showSerName val="0"/>
            <c:showPercent val="0"/>
            <c:showLeaderLines val="0"/>
          </c:dLbls>
          <c:xVal>
            <c:numRef>
              <c:f>8</c:f>
              <c:numCache>
                <c:formatCode>General</c:formatCode>
                <c:ptCount val="12"/>
                <c:pt idx="0">
                  <c:v>229.1</c:v>
                </c:pt>
                <c:pt idx="1">
                  <c:v>458.2</c:v>
                </c:pt>
                <c:pt idx="2">
                  <c:v>687.3</c:v>
                </c:pt>
                <c:pt idx="3">
                  <c:v>916.4</c:v>
                </c:pt>
                <c:pt idx="4">
                  <c:v>1145.5</c:v>
                </c:pt>
                <c:pt idx="5">
                  <c:v>1374.6</c:v>
                </c:pt>
                <c:pt idx="6">
                  <c:v>1603.7</c:v>
                </c:pt>
                <c:pt idx="7">
                  <c:v>1832.8</c:v>
                </c:pt>
                <c:pt idx="8">
                  <c:v>2061.9</c:v>
                </c:pt>
                <c:pt idx="9">
                  <c:v>2291</c:v>
                </c:pt>
                <c:pt idx="10">
                  <c:v>1</c:v>
                </c:pt>
                <c:pt idx="11">
                  <c:v>2</c:v>
                </c:pt>
              </c:numCache>
            </c:numRef>
          </c:xVal>
          <c:yVal>
            <c:numRef>
              <c:f>7</c:f>
              <c:numCache>
                <c:formatCode>General</c:formatCode>
                <c:ptCount val="12"/>
                <c:pt idx="0">
                  <c:v>96.06</c:v>
                </c:pt>
                <c:pt idx="1">
                  <c:v>137.97</c:v>
                </c:pt>
                <c:pt idx="2">
                  <c:v>163.12</c:v>
                </c:pt>
                <c:pt idx="3">
                  <c:v>180.29</c:v>
                </c:pt>
                <c:pt idx="4">
                  <c:v>193.79</c:v>
                </c:pt>
                <c:pt idx="5">
                  <c:v>204.31</c:v>
                </c:pt>
                <c:pt idx="6">
                  <c:v>213.6</c:v>
                </c:pt>
                <c:pt idx="7">
                  <c:v>222.01</c:v>
                </c:pt>
                <c:pt idx="8">
                  <c:v>230.31</c:v>
                </c:pt>
                <c:pt idx="9">
                  <c:v>239.93</c:v>
                </c:pt>
                <c:pt idx="10">
                  <c:v/>
                </c:pt>
                <c:pt idx="11">
                  <c:v/>
                </c:pt>
              </c:numCache>
            </c:numRef>
          </c:yVal>
          <c:smooth val="0"/>
        </c:ser>
        <c:axId val="58262328"/>
        <c:axId val="32919067"/>
      </c:scatterChart>
      <c:valAx>
        <c:axId val="58262328"/>
        <c:scaling>
          <c:orientation val="minMax"/>
        </c:scaling>
        <c:delete val="0"/>
        <c:axPos val="b"/>
        <c:title>
          <c:tx>
            <c:rich>
              <a:bodyPr rot="0"/>
              <a:lstStyle/>
              <a:p>
                <a:pPr>
                  <a:defRPr b="0" sz="1000" spc="-1" strike="noStrike">
                    <a:solidFill>
                      <a:srgbClr val="000000"/>
                    </a:solidFill>
                    <a:latin typeface="Times New Roman"/>
                  </a:defRPr>
                </a:pPr>
                <a:r>
                  <a:rPr b="0" sz="1000" spc="-1" strike="noStrike">
                    <a:solidFill>
                      <a:srgbClr val="000000"/>
                    </a:solidFill>
                    <a:latin typeface="Times New Roman"/>
                  </a:rPr>
                  <a:t>number of individuals</a:t>
                </a:r>
              </a:p>
            </c:rich>
          </c:tx>
          <c:overlay val="0"/>
          <c:spPr>
            <a:noFill/>
            <a:ln>
              <a:noFill/>
            </a:ln>
          </c:spPr>
        </c:title>
        <c:numFmt formatCode="General" sourceLinked="0"/>
        <c:majorTickMark val="out"/>
        <c:minorTickMark val="none"/>
        <c:tickLblPos val="nextTo"/>
        <c:spPr>
          <a:ln w="6480">
            <a:solidFill>
              <a:srgbClr val="8b8b8b"/>
            </a:solidFill>
            <a:round/>
          </a:ln>
        </c:spPr>
        <c:txPr>
          <a:bodyPr/>
          <a:lstStyle/>
          <a:p>
            <a:pPr>
              <a:defRPr b="0" sz="1000" spc="-1" strike="noStrike">
                <a:solidFill>
                  <a:srgbClr val="000000"/>
                </a:solidFill>
                <a:latin typeface="Times New Roman"/>
              </a:defRPr>
            </a:pPr>
          </a:p>
        </c:txPr>
        <c:crossAx val="32919067"/>
        <c:crosses val="autoZero"/>
        <c:crossBetween val="midCat"/>
      </c:valAx>
      <c:valAx>
        <c:axId val="32919067"/>
        <c:scaling>
          <c:orientation val="minMax"/>
        </c:scaling>
        <c:delete val="0"/>
        <c:axPos val="l"/>
        <c:majorGridlines>
          <c:spPr>
            <a:ln w="6480">
              <a:solidFill>
                <a:srgbClr val="ffffff"/>
              </a:solidFill>
              <a:round/>
            </a:ln>
          </c:spPr>
        </c:majorGridlines>
        <c:title>
          <c:tx>
            <c:rich>
              <a:bodyPr rot="-5400000"/>
              <a:lstStyle/>
              <a:p>
                <a:pPr>
                  <a:defRPr b="0" sz="1000" spc="-1" strike="noStrike">
                    <a:solidFill>
                      <a:srgbClr val="000000"/>
                    </a:solidFill>
                    <a:latin typeface="Times New Roman"/>
                  </a:defRPr>
                </a:pPr>
                <a:r>
                  <a:rPr b="0" sz="1000" spc="-1" strike="noStrike">
                    <a:solidFill>
                      <a:srgbClr val="000000"/>
                    </a:solidFill>
                    <a:latin typeface="Times New Roman"/>
                  </a:rPr>
                  <a:t>number of species</a:t>
                </a:r>
              </a:p>
            </c:rich>
          </c:tx>
          <c:overlay val="0"/>
          <c:spPr>
            <a:noFill/>
            <a:ln>
              <a:noFill/>
            </a:ln>
          </c:spPr>
        </c:title>
        <c:numFmt formatCode="General" sourceLinked="0"/>
        <c:majorTickMark val="out"/>
        <c:minorTickMark val="none"/>
        <c:tickLblPos val="nextTo"/>
        <c:spPr>
          <a:ln w="6480">
            <a:solidFill>
              <a:srgbClr val="8b8b8b"/>
            </a:solidFill>
            <a:round/>
          </a:ln>
        </c:spPr>
        <c:txPr>
          <a:bodyPr/>
          <a:lstStyle/>
          <a:p>
            <a:pPr>
              <a:defRPr b="0" sz="1000" spc="-1" strike="noStrike">
                <a:solidFill>
                  <a:srgbClr val="000000"/>
                </a:solidFill>
                <a:latin typeface="Times New Roman"/>
              </a:defRPr>
            </a:pPr>
          </a:p>
        </c:txPr>
        <c:crossAx val="58262328"/>
        <c:crosses val="autoZero"/>
        <c:crossBetween val="midCat"/>
      </c:valAx>
      <c:spPr>
        <a:solidFill>
          <a:srgbClr val="ffffff"/>
        </a:solidFill>
        <a:ln>
          <a:noFill/>
        </a:ln>
      </c:spPr>
    </c:plotArea>
    <c:legend>
      <c:legendPos val="r"/>
      <c:overlay val="0"/>
      <c:spPr>
        <a:noFill/>
        <a:ln>
          <a:noFill/>
        </a:ln>
      </c:spPr>
      <c:txPr>
        <a:bodyPr/>
        <a:lstStyle/>
        <a:p>
          <a:pPr>
            <a:defRPr b="0" sz="1000" spc="-1" strike="noStrike">
              <a:solidFill>
                <a:srgbClr val="000000"/>
              </a:solidFill>
              <a:latin typeface="Times New Roman"/>
            </a:defRPr>
          </a:pPr>
        </a:p>
      </c:txPr>
    </c:legend>
    <c:plotVisOnly val="1"/>
    <c:dispBlanksAs val="gap"/>
  </c:chart>
  <c:spPr>
    <a:solidFill>
      <a:srgbClr val="ffffff"/>
    </a:solidFill>
    <a:ln>
      <a:noFill/>
    </a:ln>
  </c:spPr>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5B274-8FF4-49AB-A2F8-6346EFCC0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Application>LibreOffice/6.1.6.3$Linux_X86_64 LibreOffice_project/10$Build-3</Application>
  <Pages>13</Pages>
  <Words>2687</Words>
  <Characters>17341</Characters>
  <CharactersWithSpaces>19575</CharactersWithSpaces>
  <Paragraphs>486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2020-03-25T10:28:00Z</dcterms:created>
  <dc:creator>rawit</dc:creator>
  <dc:description/>
  <dc:language>en-US</dc:language>
  <cp:lastModifiedBy/>
  <dcterms:modified xsi:type="dcterms:W3CDTF">2020-06-03T14:40:30Z</dcterms:modified>
  <cp:revision>223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