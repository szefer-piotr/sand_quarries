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4F404" w14:textId="77777777" w:rsidR="004C3CB2" w:rsidRDefault="005C367F" w:rsidP="003D1D5A">
      <w:pPr>
        <w:spacing w:line="480" w:lineRule="auto"/>
        <w:rPr>
          <w:lang w:val="en-US"/>
        </w:rPr>
      </w:pPr>
      <w:r>
        <w:rPr>
          <w:rStyle w:val="Pogrubieni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Highlights</w:t>
      </w:r>
    </w:p>
    <w:p w14:paraId="234238F0" w14:textId="77777777" w:rsidR="004C3CB2" w:rsidRDefault="005C367F" w:rsidP="003D1D5A">
      <w:pPr>
        <w:pStyle w:val="Akapitzlist"/>
        <w:numPr>
          <w:ilvl w:val="0"/>
          <w:numId w:val="1"/>
        </w:numPr>
        <w:spacing w:line="480" w:lineRule="auto"/>
        <w:jc w:val="both"/>
        <w:rPr>
          <w:lang w:val="en-US"/>
        </w:rPr>
      </w:pPr>
      <w:r>
        <w:rPr>
          <w:rFonts w:ascii="Times New Roman" w:hAnsi="Times New Roman" w:cs="Times New Roman"/>
          <w:lang w:val="en-US"/>
        </w:rPr>
        <w:t>Successional changes of Aculeata communities in sand quarries were studied.</w:t>
      </w:r>
    </w:p>
    <w:p w14:paraId="3E8F0FDA" w14:textId="7089CC72" w:rsidR="004C3CB2" w:rsidRDefault="005C367F" w:rsidP="003D1D5A">
      <w:pPr>
        <w:pStyle w:val="Akapitzlist"/>
        <w:numPr>
          <w:ilvl w:val="0"/>
          <w:numId w:val="1"/>
        </w:numPr>
        <w:spacing w:line="480" w:lineRule="auto"/>
        <w:jc w:val="both"/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Herbivorous, </w:t>
      </w:r>
      <w:del w:id="0" w:author="Anna Sobieraj-Betlińska" w:date="2021-02-02T00:21:00Z">
        <w:r w:rsidDel="00FF06D9">
          <w:rPr>
            <w:rFonts w:ascii="Times New Roman" w:hAnsi="Times New Roman" w:cs="Times New Roman"/>
            <w:lang w:val="en-US"/>
          </w:rPr>
          <w:delText>klepto</w:delText>
        </w:r>
      </w:del>
      <w:r>
        <w:rPr>
          <w:rFonts w:ascii="Times New Roman" w:hAnsi="Times New Roman" w:cs="Times New Roman"/>
          <w:lang w:val="en-US"/>
        </w:rPr>
        <w:t>parasitic, and predatory Hymenoptera were sampled.</w:t>
      </w:r>
    </w:p>
    <w:p w14:paraId="115FEEAC" w14:textId="7E67D848" w:rsidR="004C3CB2" w:rsidRDefault="005C367F" w:rsidP="003D1D5A">
      <w:pPr>
        <w:pStyle w:val="Akapitzlist"/>
        <w:numPr>
          <w:ilvl w:val="0"/>
          <w:numId w:val="1"/>
        </w:numPr>
        <w:spacing w:line="480" w:lineRule="auto"/>
        <w:jc w:val="both"/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Conservational value changed during </w:t>
      </w:r>
      <w:del w:id="1" w:author="Anna Sobieraj-Betlińska" w:date="2021-02-02T00:22:00Z">
        <w:r w:rsidDel="00FF06D9">
          <w:rPr>
            <w:rFonts w:ascii="Times New Roman" w:hAnsi="Times New Roman" w:cs="Times New Roman"/>
            <w:lang w:val="en-US"/>
          </w:rPr>
          <w:delText>15 years</w:delText>
        </w:r>
      </w:del>
      <w:proofErr w:type="spellStart"/>
      <w:ins w:id="2" w:author="Anna Sobieraj-Betlińska" w:date="2021-02-02T00:22:00Z">
        <w:r w:rsidR="00FF06D9">
          <w:rPr>
            <w:rFonts w:ascii="Times New Roman" w:hAnsi="Times New Roman" w:cs="Times New Roman"/>
            <w:lang w:val="en-US"/>
          </w:rPr>
          <w:t>chronosequences</w:t>
        </w:r>
      </w:ins>
      <w:proofErr w:type="spellEnd"/>
      <w:r>
        <w:rPr>
          <w:rFonts w:ascii="Times New Roman" w:hAnsi="Times New Roman" w:cs="Times New Roman"/>
          <w:lang w:val="en-US"/>
        </w:rPr>
        <w:t xml:space="preserve"> of vegetation succession.</w:t>
      </w:r>
    </w:p>
    <w:p w14:paraId="2853F31C" w14:textId="77777777" w:rsidR="004C3CB2" w:rsidRDefault="005C367F" w:rsidP="003D1D5A">
      <w:pPr>
        <w:pStyle w:val="Akapitzlist"/>
        <w:numPr>
          <w:ilvl w:val="0"/>
          <w:numId w:val="1"/>
        </w:numPr>
        <w:spacing w:line="480" w:lineRule="auto"/>
        <w:jc w:val="both"/>
        <w:rPr>
          <w:lang w:val="en-US"/>
        </w:rPr>
      </w:pPr>
      <w:r>
        <w:rPr>
          <w:rFonts w:ascii="Times New Roman" w:hAnsi="Times New Roman" w:cs="Times New Roman"/>
          <w:lang w:val="en-US"/>
        </w:rPr>
        <w:t>Aculeata communities changed due to the arrival of new species.</w:t>
      </w:r>
    </w:p>
    <w:p w14:paraId="37A23C9C" w14:textId="77777777" w:rsidR="004C3CB2" w:rsidRPr="00FF06D9" w:rsidRDefault="005C367F" w:rsidP="003D1D5A">
      <w:pPr>
        <w:pStyle w:val="Akapitzlist"/>
        <w:numPr>
          <w:ilvl w:val="0"/>
          <w:numId w:val="1"/>
        </w:numPr>
        <w:spacing w:line="480" w:lineRule="auto"/>
        <w:jc w:val="both"/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Increase in rare or endangered species proportion was observed only for predators. </w:t>
      </w:r>
    </w:p>
    <w:sectPr w:rsidR="004C3CB2" w:rsidRPr="00FF06D9" w:rsidSect="003D1D5A">
      <w:pgSz w:w="11906" w:h="16838"/>
      <w:pgMar w:top="1701" w:right="1701" w:bottom="1701" w:left="1701" w:header="0" w:footer="0" w:gutter="0"/>
      <w:lnNumType w:countBy="1" w:restart="continuous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90ABD"/>
    <w:multiLevelType w:val="multilevel"/>
    <w:tmpl w:val="55E213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01C0BB2"/>
    <w:multiLevelType w:val="multilevel"/>
    <w:tmpl w:val="AD622A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na Sobieraj-Betlińska">
    <w15:presenceInfo w15:providerId="None" w15:userId="Anna Sobieraj-Betlińsk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3CB2"/>
    <w:rsid w:val="003D1D5A"/>
    <w:rsid w:val="004C3CB2"/>
    <w:rsid w:val="005C367F"/>
    <w:rsid w:val="00FF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043ED"/>
  <w15:docId w15:val="{A01796B8-2D20-4586-A48B-5DA1E0F6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12EAB"/>
    <w:pPr>
      <w:spacing w:after="200" w:line="276" w:lineRule="auto"/>
    </w:pPr>
    <w:rPr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qFormat/>
    <w:rsid w:val="00914B07"/>
    <w:rPr>
      <w:b/>
      <w:bCs/>
    </w:rPr>
  </w:style>
  <w:style w:type="character" w:styleId="Numerwiersza">
    <w:name w:val="line number"/>
    <w:basedOn w:val="Domylnaczcionkaakapitu"/>
    <w:uiPriority w:val="99"/>
    <w:semiHidden/>
    <w:unhideWhenUsed/>
    <w:qFormat/>
    <w:rsid w:val="00914B07"/>
  </w:style>
  <w:style w:type="character" w:styleId="Odwoaniedokomentarza">
    <w:name w:val="annotation reference"/>
    <w:basedOn w:val="Domylnaczcionkaakapitu"/>
    <w:uiPriority w:val="99"/>
    <w:semiHidden/>
    <w:unhideWhenUsed/>
    <w:qFormat/>
    <w:rsid w:val="001E01AE"/>
    <w:rPr>
      <w:sz w:val="16"/>
      <w:szCs w:val="16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qFormat/>
    <w:rsid w:val="001E01AE"/>
    <w:rPr>
      <w:sz w:val="20"/>
      <w:szCs w:val="20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qFormat/>
    <w:rsid w:val="001E01AE"/>
    <w:rPr>
      <w:b/>
      <w:bCs/>
      <w:sz w:val="20"/>
      <w:szCs w:val="20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1E01AE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400FEB"/>
    <w:rPr>
      <w:rFonts w:cs="Courier New"/>
    </w:rPr>
  </w:style>
  <w:style w:type="character" w:customStyle="1" w:styleId="ListLabel2">
    <w:name w:val="ListLabel 2"/>
    <w:qFormat/>
    <w:rsid w:val="00400FEB"/>
    <w:rPr>
      <w:rFonts w:cs="Courier New"/>
    </w:rPr>
  </w:style>
  <w:style w:type="character" w:customStyle="1" w:styleId="ListLabel3">
    <w:name w:val="ListLabel 3"/>
    <w:qFormat/>
    <w:rsid w:val="00400FEB"/>
    <w:rPr>
      <w:rFonts w:cs="Courier New"/>
    </w:rPr>
  </w:style>
  <w:style w:type="character" w:customStyle="1" w:styleId="LineNumbering">
    <w:name w:val="Line Numbering"/>
    <w:rsid w:val="00400FEB"/>
  </w:style>
  <w:style w:type="character" w:customStyle="1" w:styleId="Bullets">
    <w:name w:val="Bullets"/>
    <w:qFormat/>
    <w:rsid w:val="00400FEB"/>
    <w:rPr>
      <w:rFonts w:ascii="OpenSymbol" w:eastAsia="OpenSymbol" w:hAnsi="OpenSymbol" w:cs="OpenSymbol"/>
    </w:rPr>
  </w:style>
  <w:style w:type="character" w:customStyle="1" w:styleId="ListLabel4">
    <w:name w:val="ListLabel 4"/>
    <w:qFormat/>
    <w:rsid w:val="00400FEB"/>
    <w:rPr>
      <w:rFonts w:cs="Symbol"/>
    </w:rPr>
  </w:style>
  <w:style w:type="character" w:customStyle="1" w:styleId="ListLabel5">
    <w:name w:val="ListLabel 5"/>
    <w:qFormat/>
    <w:rsid w:val="00400FEB"/>
    <w:rPr>
      <w:rFonts w:cs="Courier New"/>
    </w:rPr>
  </w:style>
  <w:style w:type="character" w:customStyle="1" w:styleId="ListLabel6">
    <w:name w:val="ListLabel 6"/>
    <w:qFormat/>
    <w:rsid w:val="00400FEB"/>
    <w:rPr>
      <w:rFonts w:cs="Wingdings"/>
    </w:rPr>
  </w:style>
  <w:style w:type="character" w:customStyle="1" w:styleId="ListLabel7">
    <w:name w:val="ListLabel 7"/>
    <w:qFormat/>
    <w:rsid w:val="00400FEB"/>
    <w:rPr>
      <w:rFonts w:cs="Symbol"/>
    </w:rPr>
  </w:style>
  <w:style w:type="character" w:customStyle="1" w:styleId="ListLabel8">
    <w:name w:val="ListLabel 8"/>
    <w:qFormat/>
    <w:rsid w:val="00400FEB"/>
    <w:rPr>
      <w:rFonts w:cs="Courier New"/>
    </w:rPr>
  </w:style>
  <w:style w:type="character" w:customStyle="1" w:styleId="ListLabel9">
    <w:name w:val="ListLabel 9"/>
    <w:qFormat/>
    <w:rsid w:val="00400FEB"/>
    <w:rPr>
      <w:rFonts w:cs="Wingdings"/>
    </w:rPr>
  </w:style>
  <w:style w:type="character" w:customStyle="1" w:styleId="ListLabel10">
    <w:name w:val="ListLabel 10"/>
    <w:qFormat/>
    <w:rsid w:val="00400FEB"/>
    <w:rPr>
      <w:rFonts w:cs="Symbol"/>
    </w:rPr>
  </w:style>
  <w:style w:type="character" w:customStyle="1" w:styleId="ListLabel11">
    <w:name w:val="ListLabel 11"/>
    <w:qFormat/>
    <w:rsid w:val="00400FEB"/>
    <w:rPr>
      <w:rFonts w:cs="Courier New"/>
    </w:rPr>
  </w:style>
  <w:style w:type="character" w:customStyle="1" w:styleId="ListLabel12">
    <w:name w:val="ListLabel 12"/>
    <w:qFormat/>
    <w:rsid w:val="00400FEB"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paragraph" w:customStyle="1" w:styleId="Heading">
    <w:name w:val="Heading"/>
    <w:basedOn w:val="Normalny"/>
    <w:next w:val="Tekstpodstawowy"/>
    <w:qFormat/>
    <w:rsid w:val="00400FEB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kstpodstawowy">
    <w:name w:val="Body Text"/>
    <w:basedOn w:val="Normalny"/>
    <w:rsid w:val="00400FEB"/>
    <w:pPr>
      <w:spacing w:after="140"/>
    </w:pPr>
  </w:style>
  <w:style w:type="paragraph" w:styleId="Lista">
    <w:name w:val="List"/>
    <w:basedOn w:val="Tekstpodstawowy"/>
    <w:rsid w:val="00400FEB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rsid w:val="00400FEB"/>
    <w:pPr>
      <w:suppressLineNumbers/>
    </w:pPr>
    <w:rPr>
      <w:rFonts w:cs="Lohit Devanagari"/>
    </w:rPr>
  </w:style>
  <w:style w:type="paragraph" w:customStyle="1" w:styleId="Caption1">
    <w:name w:val="Caption1"/>
    <w:basedOn w:val="Normalny"/>
    <w:qFormat/>
    <w:rsid w:val="00400FE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kapitzlist">
    <w:name w:val="List Paragraph"/>
    <w:basedOn w:val="Normalny"/>
    <w:uiPriority w:val="34"/>
    <w:qFormat/>
    <w:rsid w:val="00914B07"/>
    <w:pPr>
      <w:ind w:left="720"/>
      <w:contextualSpacing/>
    </w:pPr>
  </w:style>
  <w:style w:type="paragraph" w:styleId="Tekstkomentarza">
    <w:name w:val="annotation text"/>
    <w:basedOn w:val="Normalny"/>
    <w:link w:val="TekstkomentarzaZnak"/>
    <w:uiPriority w:val="99"/>
    <w:semiHidden/>
    <w:unhideWhenUsed/>
    <w:qFormat/>
    <w:rsid w:val="001E01AE"/>
    <w:pPr>
      <w:spacing w:line="240" w:lineRule="auto"/>
    </w:pPr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qFormat/>
    <w:rsid w:val="001E01AE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1E01AE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336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Michu</dc:creator>
  <dc:description/>
  <cp:lastModifiedBy>Anna Sobieraj-Betlińska</cp:lastModifiedBy>
  <cp:revision>8</cp:revision>
  <dcterms:created xsi:type="dcterms:W3CDTF">2020-10-13T10:42:00Z</dcterms:created>
  <dcterms:modified xsi:type="dcterms:W3CDTF">2021-02-01T23:22:00Z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