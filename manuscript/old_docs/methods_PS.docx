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>
          <w:i/>
          <w:i/>
          <w:lang w:val="en-GB"/>
        </w:rPr>
      </w:pPr>
      <w:r>
        <w:rPr>
          <w:i/>
          <w:lang w:val="en-GB"/>
        </w:rPr>
        <w:t>2.3. Statistical analysis</w:t>
      </w:r>
    </w:p>
    <w:p>
      <w:pPr>
        <w:pStyle w:val="Textbody1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val="pl-PL"/>
        </w:rPr>
        <w:t>Wszystkie pozostałe analizy przeprowadziliśmy w programie R (R Core Team, 2019). W celu przeanalizowania różnic pomiędzy różnorodnością gatunkową, bogactewem gatunkowym i liczebnością zgrupowań użyliśmy generalizowanych modeli liniowych (GLM). Liczebność osobników był modelowany za pomocą rozkładu dwu</w:t>
      </w:r>
      <w:r>
        <w:rPr>
          <w:rFonts w:cs="Times New Roman" w:ascii="Times New Roman" w:hAnsi="Times New Roman"/>
          <w:lang w:val="pl-PL"/>
        </w:rPr>
        <w:t xml:space="preserve">mianowego ujemnego (negative binomial)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korzystając z pakietu </w:t>
      </w:r>
      <w:r>
        <w:rPr>
          <w:rStyle w:val="Emphasis"/>
          <w:rFonts w:cs="Times New Roman" w:ascii="Times New Roman" w:hAnsi="Times New Roman"/>
          <w:sz w:val="24"/>
          <w:szCs w:val="24"/>
          <w:lang w:val="pl-PL"/>
        </w:rPr>
        <w:t xml:space="preserve">MASS </w:t>
      </w:r>
      <w:r>
        <w:rPr>
          <w:rFonts w:cs="Times New Roman" w:ascii="Times New Roman" w:hAnsi="Times New Roman"/>
          <w:sz w:val="24"/>
          <w:szCs w:val="24"/>
          <w:lang w:val="pl-PL"/>
        </w:rPr>
        <w:t>(Venables &amp; Ripley, 2002)</w:t>
      </w:r>
      <w:r>
        <w:rPr>
          <w:rFonts w:cs="Times New Roman" w:ascii="Times New Roman" w:hAnsi="Times New Roman"/>
          <w:lang w:val="pl-PL"/>
        </w:rPr>
        <w:t xml:space="preserve">, a liczby gatunków - rozkładu Poissona. W celu zbadania interakcji pomiędzy poszczególnych grupami żądłówek i stadiami sukcesji przeprowadziliśmy test post-hoc Tukeya używając jego implementacji w pakiecie </w:t>
      </w:r>
      <w:r>
        <w:rPr>
          <w:rStyle w:val="Emphasis"/>
          <w:rFonts w:cs="Times New Roman" w:ascii="Times New Roman" w:hAnsi="Times New Roman"/>
          <w:lang w:val="pl-PL"/>
        </w:rPr>
        <w:t>emmeans</w:t>
      </w:r>
      <w:r>
        <w:rPr>
          <w:rFonts w:cs="Times New Roman" w:ascii="Times New Roman" w:hAnsi="Times New Roman"/>
          <w:lang w:val="pl-PL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pl-PL"/>
        </w:rPr>
        <w:t>Lenth 2019</w:t>
      </w:r>
      <w:r>
        <w:rPr>
          <w:rFonts w:cs="Times New Roman" w:ascii="Times New Roman" w:hAnsi="Times New Roman"/>
          <w:lang w:val="pl-PL"/>
        </w:rPr>
        <w:t xml:space="preserve">). </w:t>
      </w:r>
    </w:p>
    <w:p>
      <w:pPr>
        <w:pStyle w:val="Textbody1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lang w:val="pl-PL"/>
        </w:rPr>
        <w:t>W celu przetestowania, czy sukcesja odpowiada za zmiany w strukturze zgrupowań przeprowadziliśmy analizę RDA. W tym przypadku, zmienna stadium sukcesji, użyta została jako zmienna objaśniająca. Przed przeprowadzeniem analizy, macierz liczności została poddana przekształceniu Hellingera (</w:t>
      </w:r>
      <w:r>
        <w:rPr>
          <w:rFonts w:cs="Times New Roman" w:ascii="Times New Roman" w:hAnsi="Times New Roman"/>
          <w:sz w:val="24"/>
          <w:szCs w:val="24"/>
          <w:lang w:val="pl-PL"/>
        </w:rPr>
        <w:t>Legendre &amp; Cáceres 2013</w:t>
      </w:r>
      <w:r>
        <w:rPr>
          <w:rFonts w:cs="Times New Roman" w:ascii="Times New Roman" w:hAnsi="Times New Roman"/>
          <w:lang w:val="pl-PL"/>
        </w:rPr>
        <w:t xml:space="preserve">). Dopasowaliśmy liczebności poszczególnych gatunków do zdefiniowanego modelu RDA za pomocą funkcji </w:t>
      </w:r>
      <w:r>
        <w:rPr>
          <w:rStyle w:val="Emphasis"/>
          <w:rFonts w:cs="Times New Roman" w:ascii="Times New Roman" w:hAnsi="Times New Roman"/>
          <w:lang w:val="pl-PL"/>
        </w:rPr>
        <w:t>envfit</w:t>
      </w:r>
      <w:r>
        <w:rPr>
          <w:rFonts w:cs="Times New Roman" w:ascii="Times New Roman" w:hAnsi="Times New Roman"/>
          <w:lang w:val="pl-PL"/>
        </w:rPr>
        <w:t xml:space="preserve"> w pakiecie </w:t>
      </w:r>
      <w:r>
        <w:rPr>
          <w:rStyle w:val="Emphasis"/>
          <w:rFonts w:cs="Times New Roman" w:ascii="Times New Roman" w:hAnsi="Times New Roman"/>
          <w:lang w:val="pl-PL"/>
        </w:rPr>
        <w:t>vegan</w:t>
      </w:r>
      <w:r>
        <w:rPr>
          <w:rFonts w:cs="Times New Roman" w:ascii="Times New Roman" w:hAnsi="Times New Roman"/>
          <w:lang w:val="pl-PL"/>
        </w:rPr>
        <w:t xml:space="preserve"> (Oksanen et al. 2019) w celu sprawdzenia, które gatunki odpowiadały najsilniej na wyróżnione stadia sukcesji. </w:t>
      </w:r>
    </w:p>
    <w:p>
      <w:pPr>
        <w:pStyle w:val="Textbody1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lang w:val="pl-PL"/>
        </w:rPr>
        <w:t xml:space="preserve">Obliczyliśmy współczynniki </w:t>
      </w:r>
      <w:r>
        <w:rPr>
          <w:rFonts w:eastAsia="Noto Serif CJK SC" w:cs="Times New Roman" w:ascii="Times New Roman" w:hAnsi="Times New Roman"/>
          <w:lang w:val="pl-PL"/>
        </w:rPr>
        <w:t>β</w:t>
      </w:r>
      <w:r>
        <w:rPr>
          <w:rFonts w:cs="Times New Roman" w:ascii="Times New Roman" w:hAnsi="Times New Roman"/>
          <w:lang w:val="pl-PL"/>
        </w:rPr>
        <w:t xml:space="preserve">-różnorodności w celu oszacowania procesu wymiany gatunków i zmian struktury zgrupowań pomiędzy poszczególnymi stadiami sukcesji. Zgodnie z Baselga (2013) przyjęliśmy podział </w:t>
      </w:r>
      <w:r>
        <w:rPr>
          <w:rFonts w:eastAsia="Noto Serif CJK SC" w:cs="Times New Roman" w:ascii="Times New Roman" w:hAnsi="Times New Roman"/>
          <w:lang w:val="pl-PL"/>
        </w:rPr>
        <w:t>β</w:t>
      </w:r>
      <w:r>
        <w:rPr>
          <w:rFonts w:cs="Times New Roman" w:ascii="Times New Roman" w:hAnsi="Times New Roman"/>
          <w:lang w:val="pl-PL"/>
        </w:rPr>
        <w:t xml:space="preserve">-różnorodności na dwa komponenty: związany ze zmianami w strukturze dominacji gatunków (gradient component), oraz związany z przybywaniem nowych gatunków (balanced component). Obliczenia wykonaliśmy dla wszystkich unikalnych par stanowisk pomiędzy porównywanymi stadiami sukcesji aby sprawdzić, czy struktura zgrupowań podlegała jedynie reorganizacji, czy też wymianie gatunków.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W celu zachowania równowagi pomiędzy liczbą pseudoreplikacji (np. porównania stanowisk 1 i 2 oraz 1 i 3 są związane stanowiskiem 1), a ilością informacji, obliczyliśmy współczynniki beta różnorodności pomiędzy wszystkimi unikalnymi parami stanowisk, w dwóch porównywanych stadiach. </w:t>
      </w:r>
      <w:r>
        <w:rPr>
          <w:rFonts w:cs="Times New Roman" w:ascii="Times New Roman" w:hAnsi="Times New Roman"/>
          <w:lang w:val="pl-PL"/>
        </w:rPr>
        <w:t xml:space="preserve">Interesowała nas prędkość wymiany gatunków pomiędzy I a II oraz II a III stadium. W celu statystycznego opracowania wyników przyjęliśmy dodatkowe założenie odnośnie dopuszczlnych wartości współczynników </w:t>
      </w:r>
      <w:r>
        <w:rPr>
          <w:rFonts w:eastAsia="Noto Serif CJK SC" w:cs="Times New Roman" w:ascii="Times New Roman" w:hAnsi="Times New Roman"/>
          <w:lang w:val="pl-PL"/>
        </w:rPr>
        <w:t>β</w:t>
      </w:r>
      <w:r>
        <w:rPr>
          <w:rFonts w:cs="Times New Roman" w:ascii="Times New Roman" w:hAnsi="Times New Roman"/>
          <w:lang w:val="pl-PL"/>
        </w:rPr>
        <w:t xml:space="preserve">-różnorodności,  mianowicie, że żadne porównanie pomiędzy stadiami nie może być ani całkowicie różne (współczynnik odmienności Braya-Curtisa [BC] równy 1), ani całkowicie identyczne (współczynnik BC równy 0). Dlatego też empirycznym wartościom </w:t>
      </w:r>
      <w:r>
        <w:rPr>
          <w:rFonts w:eastAsia="Noto Serif CJK SC" w:cs="Times New Roman" w:ascii="Times New Roman" w:hAnsi="Times New Roman"/>
          <w:lang w:val="pl-PL"/>
        </w:rPr>
        <w:t>β</w:t>
      </w:r>
      <w:r>
        <w:rPr>
          <w:rFonts w:cs="Times New Roman" w:ascii="Times New Roman" w:hAnsi="Times New Roman"/>
          <w:lang w:val="pl-PL"/>
        </w:rPr>
        <w:t xml:space="preserve">-różnorodności równym 0 lub 1 zostały nadane wartości 0.001 oraz 0.999. Pozwoliło to na użycie w analizie statystycznej rozkładu Beta. Statystyczną istotność modelu z interakcją zmiany dla dwóch składników b-różnorodności dla stadiów sukcesji i poszczególnych grup troficznych obliczyliśmy z wykorzystaniem pakietu </w:t>
      </w:r>
      <w:r>
        <w:rPr>
          <w:rFonts w:cs="Times New Roman" w:ascii="Times New Roman" w:hAnsi="Times New Roman"/>
          <w:i/>
          <w:iCs/>
          <w:lang w:val="pl-PL"/>
        </w:rPr>
        <w:t>betareg</w:t>
      </w:r>
      <w:r>
        <w:rPr>
          <w:rFonts w:cs="Times New Roman" w:ascii="Times New Roman" w:hAnsi="Times New Roman"/>
          <w:lang w:val="pl-PL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pl-PL"/>
        </w:rPr>
        <w:t>Cribari-Neto and Zeileis, 2010</w:t>
      </w:r>
      <w:r>
        <w:rPr>
          <w:rFonts w:cs="Times New Roman" w:ascii="Times New Roman" w:hAnsi="Times New Roman"/>
          <w:lang w:val="pl-PL"/>
        </w:rPr>
        <w:t xml:space="preserve">). Komponenty </w:t>
      </w:r>
      <w:r>
        <w:rPr>
          <w:rFonts w:eastAsia="Noto Serif CJK SC" w:cs="Times New Roman" w:ascii="Times New Roman" w:hAnsi="Times New Roman"/>
          <w:lang w:val="pl-PL"/>
        </w:rPr>
        <w:t>β</w:t>
      </w:r>
      <w:r>
        <w:rPr>
          <w:rFonts w:cs="Times New Roman" w:ascii="Times New Roman" w:hAnsi="Times New Roman"/>
          <w:lang w:val="pl-PL"/>
        </w:rPr>
        <w:t>-różnorodności natomiast obliczyliśmy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 używając pakietu </w:t>
      </w:r>
      <w:r>
        <w:rPr>
          <w:rStyle w:val="Emphasis"/>
          <w:rFonts w:cs="Times New Roman" w:ascii="Times New Roman" w:hAnsi="Times New Roman"/>
          <w:lang w:val="pl-PL"/>
        </w:rPr>
        <w:t>codyn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 (</w:t>
      </w:r>
      <w:r>
        <w:rPr>
          <w:rStyle w:val="Emphasis"/>
          <w:rFonts w:cs="Times New Roman" w:ascii="Times New Roman" w:hAnsi="Times New Roman"/>
          <w:i w:val="false"/>
          <w:iCs w:val="false"/>
          <w:sz w:val="24"/>
          <w:szCs w:val="24"/>
          <w:lang w:val="pl-PL"/>
        </w:rPr>
        <w:t>Hallett et al. 2019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).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>F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or each trophic group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at all three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>stage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>s w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e calcullated posterior distributions for the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probability of an individual to be in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any vulnerability category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(). Calcuation were made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 xml:space="preserve">in the brms package (). 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>We used noninformative xxx prior for aour simple model</w:t>
      </w:r>
      <w:r>
        <w:rPr>
          <w:rStyle w:val="Emphasis"/>
          <w:rFonts w:cs="Times New Roman" w:ascii="Times New Roman" w:hAnsi="Times New Roman"/>
          <w:i w:val="false"/>
          <w:iCs w:val="false"/>
          <w:lang w:val="pl-PL"/>
        </w:rPr>
        <w:t>.</w:t>
      </w:r>
    </w:p>
    <w:p>
      <w:pPr>
        <w:pStyle w:val="Textbody1"/>
        <w:spacing w:lineRule="auto" w:line="360" w:before="0" w:after="0"/>
        <w:ind w:firstLine="709"/>
        <w:jc w:val="both"/>
        <w:rPr>
          <w:rStyle w:val="Emphasis"/>
          <w:rFonts w:ascii="Times New Roman" w:hAnsi="Times New Roman" w:cs="Times New Roman"/>
          <w:i w:val="false"/>
          <w:i w:val="false"/>
          <w:iCs w:val="false"/>
          <w:lang w:val="pl-PL"/>
        </w:rPr>
      </w:pPr>
      <w:r>
        <w:rPr/>
      </w:r>
    </w:p>
    <w:p>
      <w:pPr>
        <w:pStyle w:val="TextBody"/>
        <w:spacing w:lineRule="auto" w:line="480"/>
        <w:jc w:val="both"/>
        <w:rPr/>
      </w:pPr>
      <w:r>
        <w:rPr>
          <w:b/>
          <w:bCs/>
          <w:lang w:val="en-GB"/>
        </w:rPr>
        <w:t>3. Results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3.2. Wzorce w charakterystykach zgrupowań</w:t>
      </w:r>
    </w:p>
    <w:p>
      <w:pPr>
        <w:pStyle w:val="Textbody1"/>
        <w:spacing w:lineRule="auto" w:line="360"/>
        <w:jc w:val="both"/>
        <w:rPr/>
      </w:pPr>
      <w:r>
        <w:rPr>
          <w:rFonts w:cs="Times New Roman" w:ascii="Times New Roman" w:hAnsi="Times New Roman"/>
          <w:bCs/>
          <w:iCs/>
          <w:lang w:val="en-GB"/>
        </w:rPr>
        <w:tab/>
      </w:r>
      <w:r>
        <w:rPr>
          <w:lang w:val="pl-PL"/>
        </w:rPr>
        <w:t>Bogactwo, liczebności oraz różnorodności</w:t>
      </w:r>
      <w:r>
        <w:rPr>
          <w:lang w:val="la"/>
        </w:rPr>
        <w:t xml:space="preserve"> zmieniały się w poszczególnych stadiach sukcesji</w:t>
      </w:r>
      <w:r>
        <w:rPr>
          <w:lang w:val="pl-PL"/>
        </w:rPr>
        <w:t>,</w:t>
      </w:r>
      <w:r>
        <w:rPr>
          <w:lang w:val="la"/>
        </w:rPr>
        <w:t xml:space="preserve"> w zależności od rozpatrywanej grupy żądłówek (Table 1</w:t>
      </w:r>
      <w:r>
        <w:rPr>
          <w:lang w:val="pl-PL"/>
        </w:rPr>
        <w:t>, Fig. 4</w:t>
      </w:r>
      <w:r>
        <w:rPr>
          <w:lang w:val="la"/>
        </w:rPr>
        <w:t xml:space="preserve">). W przypadku  </w:t>
      </w:r>
      <w:r>
        <w:rPr>
          <w:rStyle w:val="Emphasis"/>
          <w:i w:val="false"/>
          <w:iCs w:val="false"/>
          <w:lang w:val="la"/>
        </w:rPr>
        <w:t>Apiformes</w:t>
      </w:r>
      <w:r>
        <w:rPr>
          <w:rStyle w:val="Emphasis"/>
          <w:i w:val="false"/>
          <w:iCs w:val="false"/>
          <w:lang w:val="pl-PL"/>
        </w:rPr>
        <w:t>,</w:t>
      </w:r>
      <w:r>
        <w:rPr>
          <w:rStyle w:val="Emphasis"/>
          <w:lang w:val="la"/>
        </w:rPr>
        <w:t xml:space="preserve"> </w:t>
      </w:r>
      <w:r>
        <w:rPr>
          <w:lang w:val="la"/>
        </w:rPr>
        <w:t xml:space="preserve">zauważalny </w:t>
      </w:r>
      <w:r>
        <w:rPr>
          <w:lang w:val="pl-PL"/>
        </w:rPr>
        <w:t>był</w:t>
      </w:r>
      <w:r>
        <w:rPr>
          <w:lang w:val="la"/>
        </w:rPr>
        <w:t xml:space="preserve"> istotny wzrost wartości analizowanych współczynników w stadium pośrednim sukcesji. Natomiast bogactwo, liczebność i różnorodność </w:t>
      </w:r>
      <w:r>
        <w:rPr>
          <w:rStyle w:val="Emphasis"/>
          <w:i w:val="false"/>
          <w:iCs w:val="false"/>
          <w:lang w:val="la"/>
        </w:rPr>
        <w:t>Spheciformes</w:t>
      </w:r>
      <w:r>
        <w:rPr>
          <w:lang w:val="la"/>
        </w:rPr>
        <w:t xml:space="preserve"> nie ulegały zmianom w analizowanym ciągu sukcesyjnym. W przypadku </w:t>
      </w:r>
      <w:r>
        <w:rPr>
          <w:rStyle w:val="Emphasis"/>
          <w:i w:val="false"/>
          <w:iCs w:val="false"/>
          <w:lang w:val="la"/>
        </w:rPr>
        <w:t>Chrysididae,</w:t>
      </w:r>
      <w:r>
        <w:rPr>
          <w:lang w:val="la"/>
        </w:rPr>
        <w:t xml:space="preserve"> zanotowaliśmy jedynie istotny wzrost liczebności, również w stadium pośrednim (Table 1</w:t>
      </w:r>
      <w:r>
        <w:rPr>
          <w:lang w:val="pl-PL"/>
        </w:rPr>
        <w:t>, Fig. 4</w:t>
      </w:r>
      <w:r>
        <w:rPr>
          <w:lang w:val="la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  <w:lang w:val="en-GB"/>
        </w:rPr>
        <w:t xml:space="preserve">3.3. </w:t>
      </w:r>
      <w:r>
        <w:rPr>
          <w:rFonts w:cs="Times New Roman" w:ascii="Times New Roman" w:hAnsi="Times New Roman"/>
          <w:i/>
          <w:iCs/>
          <w:sz w:val="24"/>
          <w:szCs w:val="24"/>
        </w:rPr>
        <w:t>Struktura zgrupowań jako reakcja na sukcesyjne przekształcenia</w:t>
      </w:r>
    </w:p>
    <w:p>
      <w:pPr>
        <w:pStyle w:val="Textbody1"/>
        <w:spacing w:lineRule="auto" w:line="360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lang w:val="pl-PL"/>
        </w:rPr>
        <w:t xml:space="preserve">Stadia sukcesji były istotnym czynnikiem wpływającym na strukturę zgrupowań </w:t>
      </w:r>
      <w:r>
        <w:rPr>
          <w:rFonts w:cs="Times New Roman" w:ascii="Times New Roman" w:hAnsi="Times New Roman"/>
        </w:rPr>
        <w:t xml:space="preserve">(permutation test, 999 replications, F = 2.49, P &lt; 0.001) and RDA model explains 14.65% of variation (adjusted R-square).  </w:t>
      </w:r>
      <w:r>
        <w:rPr>
          <w:rFonts w:cs="Times New Roman" w:ascii="Times New Roman" w:hAnsi="Times New Roman"/>
          <w:lang w:val="pl-PL"/>
        </w:rPr>
        <w:t xml:space="preserve">Spośród 272 gatunków </w:t>
      </w:r>
      <w:r>
        <w:rPr>
          <w:rFonts w:cs="Times New Roman" w:ascii="Times New Roman" w:hAnsi="Times New Roman"/>
        </w:rPr>
        <w:t>Aculeata,</w:t>
      </w:r>
      <w:r>
        <w:rPr>
          <w:rFonts w:cs="Times New Roman" w:ascii="Times New Roman" w:hAnsi="Times New Roman"/>
          <w:lang w:val="pl-PL"/>
        </w:rPr>
        <w:t xml:space="preserve"> 57 (20.9%) istotnie reagowało na sukcesyjne przekształcenia. W grupie tej zbliżony udział miały </w:t>
      </w:r>
      <w:r>
        <w:rPr>
          <w:rFonts w:cs="Times New Roman" w:ascii="Times New Roman" w:hAnsi="Times New Roman"/>
          <w:lang w:val="la"/>
        </w:rPr>
        <w:t>Apiformes</w:t>
      </w:r>
      <w:r>
        <w:rPr>
          <w:rFonts w:cs="Times New Roman" w:ascii="Times New Roman" w:hAnsi="Times New Roman"/>
        </w:rPr>
        <w:t xml:space="preserve"> (11.4%) </w:t>
      </w:r>
      <w:r>
        <w:rPr>
          <w:rFonts w:cs="Times New Roman" w:ascii="Times New Roman" w:hAnsi="Times New Roman"/>
          <w:lang w:val="pl-PL"/>
        </w:rPr>
        <w:t>oraz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la"/>
        </w:rPr>
        <w:t>Spheciformes</w:t>
      </w:r>
      <w:r>
        <w:rPr>
          <w:rFonts w:cs="Times New Roman" w:ascii="Times New Roman" w:hAnsi="Times New Roman"/>
        </w:rPr>
        <w:t xml:space="preserve"> (9.9%), </w:t>
      </w:r>
      <w:r>
        <w:rPr>
          <w:rFonts w:cs="Times New Roman" w:ascii="Times New Roman" w:hAnsi="Times New Roman"/>
          <w:lang w:val="pl-PL"/>
        </w:rPr>
        <w:t xml:space="preserve">natomiast gatunki z rodziny </w:t>
      </w:r>
      <w:r>
        <w:rPr>
          <w:rFonts w:cs="Times New Roman" w:ascii="Times New Roman" w:hAnsi="Times New Roman"/>
          <w:lang w:val="la"/>
        </w:rPr>
        <w:t>Chrysididae</w:t>
      </w:r>
      <w:r>
        <w:rPr>
          <w:rFonts w:cs="Times New Roman" w:ascii="Times New Roman" w:hAnsi="Times New Roman"/>
          <w:lang w:val="pl-PL"/>
        </w:rPr>
        <w:t xml:space="preserve"> stanowiły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pl-PL"/>
        </w:rPr>
        <w:t xml:space="preserve">zaledwie 0.4%. Wykaz gatunków, które najsilniej odpowiadały na sukcesyjne przekształcenia zamieściliśmy w </w:t>
      </w:r>
      <w:r>
        <w:rPr>
          <w:rFonts w:cs="Times New Roman" w:ascii="Times New Roman" w:hAnsi="Times New Roman"/>
        </w:rPr>
        <w:t xml:space="preserve">Table </w:t>
      </w:r>
      <w:r>
        <w:rPr>
          <w:rFonts w:cs="Times New Roman" w:ascii="Times New Roman" w:hAnsi="Times New Roman"/>
          <w:lang w:val="pl-PL"/>
        </w:rPr>
        <w:t>A2 and on Fig. 5.</w:t>
      </w:r>
      <w:r>
        <w:rPr>
          <w:rStyle w:val="StrongEmphasis"/>
          <w:rFonts w:cs="Times New Roman" w:ascii="Times New Roman" w:hAnsi="Times New Roman"/>
          <w:b w:val="false"/>
          <w:bCs w:val="false"/>
          <w:lang w:val="pl-PL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3.3.1. Zmiany ß – różnorodności w trakcie sukcesyjnych przekształceń</w:t>
      </w:r>
    </w:p>
    <w:p>
      <w:pPr>
        <w:pStyle w:val="Textbody1"/>
        <w:spacing w:lineRule="auto" w:line="360" w:before="0" w:after="0"/>
        <w:ind w:firstLine="709"/>
        <w:jc w:val="both"/>
        <w:rPr/>
      </w:pPr>
      <w:del w:id="0" w:author="Unknown Author" w:date="2020-06-02T11:40:06Z">
        <w:r>
          <w:rPr>
            <w:rFonts w:cs="Times New Roman" w:ascii="Times New Roman" w:hAnsi="Times New Roman"/>
            <w:lang w:val="la"/>
          </w:rPr>
          <w:delText xml:space="preserve">Wariancja w zagęszczeniu przypisana do </w:delText>
        </w:r>
      </w:del>
      <w:ins w:id="1" w:author="Unknown Author" w:date="2020-06-02T11:40:06Z">
        <w:r>
          <w:rPr>
            <w:rFonts w:cs="Times New Roman" w:ascii="Times New Roman" w:hAnsi="Times New Roman"/>
            <w:lang w:val="la"/>
          </w:rPr>
          <w:t xml:space="preserve">Koomponent beta-różnorodnośći związany z </w:t>
        </w:r>
      </w:ins>
      <w:r>
        <w:rPr>
          <w:rFonts w:cs="Times New Roman" w:ascii="Times New Roman" w:hAnsi="Times New Roman"/>
          <w:lang w:val="la"/>
        </w:rPr>
        <w:t>wymi</w:t>
      </w:r>
      <w:ins w:id="2" w:author="Unknown Author" w:date="2020-06-02T11:40:21Z">
        <w:r>
          <w:rPr>
            <w:rFonts w:cs="Times New Roman" w:ascii="Times New Roman" w:hAnsi="Times New Roman"/>
            <w:lang w:val="la"/>
          </w:rPr>
          <w:t>aną</w:t>
        </w:r>
      </w:ins>
      <w:del w:id="3" w:author="Unknown Author" w:date="2020-06-02T11:40:25Z">
        <w:r>
          <w:rPr>
            <w:rFonts w:cs="Times New Roman" w:ascii="Times New Roman" w:hAnsi="Times New Roman"/>
            <w:lang w:val="la"/>
          </w:rPr>
          <w:delText xml:space="preserve">eniających się </w:delText>
        </w:r>
      </w:del>
      <w:r>
        <w:rPr>
          <w:rFonts w:cs="Times New Roman" w:ascii="Times New Roman" w:hAnsi="Times New Roman"/>
          <w:lang w:val="la"/>
        </w:rPr>
        <w:t xml:space="preserve">gatunków była największa dla </w:t>
      </w:r>
      <w:ins w:id="4" w:author="Unknown Author" w:date="2020-06-02T11:40:27Z">
        <w:r>
          <w:rPr>
            <w:rFonts w:cs="Times New Roman" w:ascii="Times New Roman" w:hAnsi="Times New Roman"/>
            <w:lang w:val="la"/>
          </w:rPr>
          <w:t xml:space="preserve">Chrysididae i </w:t>
        </w:r>
      </w:ins>
      <w:r>
        <w:rPr>
          <w:rFonts w:cs="Times New Roman" w:ascii="Times New Roman" w:hAnsi="Times New Roman"/>
          <w:lang w:val="la"/>
        </w:rPr>
        <w:t>Apiformes</w:t>
      </w:r>
      <w:del w:id="5" w:author="Unknown Author" w:date="2020-06-02T11:40:34Z">
        <w:r>
          <w:rPr>
            <w:rFonts w:cs="Times New Roman" w:ascii="Times New Roman" w:hAnsi="Times New Roman"/>
            <w:lang w:val="la"/>
          </w:rPr>
          <w:delText xml:space="preserve"> i Chrysididae</w:delText>
        </w:r>
      </w:del>
      <w:r>
        <w:rPr>
          <w:rFonts w:cs="Times New Roman" w:ascii="Times New Roman" w:hAnsi="Times New Roman"/>
          <w:lang w:val="la"/>
        </w:rPr>
        <w:t xml:space="preserve">. </w:t>
      </w:r>
      <w:commentRangeStart w:id="0"/>
      <w:r>
        <w:rPr>
          <w:rFonts w:cs="Times New Roman" w:ascii="Times New Roman" w:hAnsi="Times New Roman"/>
          <w:lang w:val="la"/>
        </w:rPr>
        <w:t xml:space="preserve">Sugeruje to </w:t>
      </w:r>
      <w:del w:id="6" w:author="Unknown Author" w:date="2020-06-02T11:40:38Z">
        <w:r>
          <w:rPr>
            <w:rFonts w:cs="Times New Roman" w:ascii="Times New Roman" w:hAnsi="Times New Roman"/>
            <w:lang w:val="la"/>
          </w:rPr>
          <w:delText>brak</w:delText>
        </w:r>
      </w:del>
      <w:ins w:id="7" w:author="Unknown Author" w:date="2020-06-02T11:40:38Z">
        <w:r>
          <w:rPr>
            <w:rFonts w:cs="Times New Roman" w:ascii="Times New Roman" w:hAnsi="Times New Roman"/>
            <w:lang w:val="la"/>
          </w:rPr>
          <w:t>relatywnie mał</w:t>
        </w:r>
      </w:ins>
      <w:ins w:id="8" w:author="Unknown Author" w:date="2020-06-02T11:41:33Z">
        <w:r>
          <w:rPr>
            <w:rFonts w:cs="Times New Roman" w:ascii="Times New Roman" w:hAnsi="Times New Roman"/>
            <w:lang w:val="la"/>
          </w:rPr>
          <w:t xml:space="preserve">ą dynamikę </w:t>
        </w:r>
      </w:ins>
      <w:del w:id="9" w:author="Unknown Author" w:date="2020-06-02T11:41:32Z">
        <w:r>
          <w:rPr>
            <w:rFonts w:cs="Times New Roman" w:ascii="Times New Roman" w:hAnsi="Times New Roman"/>
            <w:lang w:val="la"/>
          </w:rPr>
          <w:delText xml:space="preserve"> zmian w bogactwie</w:delText>
        </w:r>
      </w:del>
      <w:r>
        <w:rPr>
          <w:rFonts w:cs="Times New Roman" w:ascii="Times New Roman" w:hAnsi="Times New Roman"/>
          <w:lang w:val="la"/>
        </w:rPr>
        <w:t xml:space="preserve"> gatunków, a wykazane zmiany dotyczyły głównie ich liczebności (Fig. </w:t>
      </w:r>
      <w:r>
        <w:rPr>
          <w:rFonts w:cs="Times New Roman" w:ascii="Times New Roman" w:hAnsi="Times New Roman"/>
          <w:lang w:val="pl-PL"/>
        </w:rPr>
        <w:t>6</w:t>
      </w:r>
      <w:r>
        <w:rPr>
          <w:rFonts w:cs="Times New Roman" w:ascii="Times New Roman" w:hAnsi="Times New Roman"/>
          <w:lang w:val="la"/>
        </w:rPr>
        <w:t>), tj. zgrupowania pszczół</w:t>
      </w:r>
      <w:r>
        <w:rPr>
          <w:rFonts w:cs="Times New Roman" w:ascii="Times New Roman" w:hAnsi="Times New Roman"/>
          <w:lang w:val="pl-PL"/>
        </w:rPr>
        <w:t xml:space="preserve"> </w:t>
      </w:r>
      <w:r>
        <w:rPr>
          <w:rFonts w:cs="Times New Roman" w:ascii="Times New Roman" w:hAnsi="Times New Roman"/>
          <w:lang w:val="la"/>
        </w:rPr>
        <w:t xml:space="preserve">i złotolitek zmieniały się poprzez zmiany liczebności gatunków już obecnych. </w:t>
      </w:r>
      <w:r>
        <w:rPr>
          <w:rFonts w:cs="Times New Roman" w:ascii="Times New Roman" w:hAnsi="Times New Roman"/>
          <w:lang w:val="la"/>
        </w:rPr>
      </w:r>
      <w:ins w:id="10" w:author="Unknown Author" w:date="2020-06-02T11:42:10Z">
        <w:commentRangeEnd w:id="0"/>
        <w:r>
          <w:commentReference w:id="0"/>
        </w:r>
        <w:r>
          <w:rPr>
            <w:rFonts w:cs="Times New Roman" w:ascii="Times New Roman" w:hAnsi="Times New Roman"/>
            <w:lang w:val="la"/>
          </w:rPr>
          <w:t>,</w:t>
        </w:r>
      </w:ins>
      <w:del w:id="11" w:author="Unknown Author" w:date="2020-06-02T11:42:40Z">
        <w:r>
          <w:rPr>
            <w:rFonts w:cs="Times New Roman" w:ascii="Times New Roman" w:hAnsi="Times New Roman"/>
            <w:lang w:val="la"/>
          </w:rPr>
          <w:delText>P</w:delText>
        </w:r>
      </w:del>
      <w:r>
        <w:rPr>
          <w:rFonts w:cs="Times New Roman" w:ascii="Times New Roman" w:hAnsi="Times New Roman"/>
          <w:lang w:val="la"/>
        </w:rPr>
        <w:t xml:space="preserve">rzy czym, gradient liczebności pełnił bardziej istotną rolę u pszczół, ale im późniejsze stadium sukcesji, tym komponent ten miał mniejsze znaczenie (Fig. </w:t>
      </w:r>
      <w:r>
        <w:rPr>
          <w:rFonts w:cs="Times New Roman" w:ascii="Times New Roman" w:hAnsi="Times New Roman"/>
          <w:lang w:val="pl-PL"/>
        </w:rPr>
        <w:t>7</w:t>
      </w:r>
      <w:r>
        <w:rPr>
          <w:rFonts w:cs="Times New Roman" w:ascii="Times New Roman" w:hAnsi="Times New Roman"/>
          <w:lang w:val="la"/>
        </w:rPr>
        <w:t>).</w:t>
      </w:r>
      <w:r>
        <w:rPr>
          <w:rFonts w:cs="Times New Roman" w:ascii="Times New Roman" w:hAnsi="Times New Roman"/>
          <w:lang w:val="pl-PL"/>
        </w:rPr>
        <w:t xml:space="preserve"> </w:t>
      </w:r>
      <w:commentRangeStart w:id="1"/>
      <w:r>
        <w:rPr>
          <w:rFonts w:cs="Times New Roman" w:ascii="Times New Roman" w:hAnsi="Times New Roman"/>
          <w:lang w:val="pl-PL"/>
        </w:rPr>
        <w:t>Oznacza to, że w</w:t>
      </w:r>
      <w:r>
        <w:rPr>
          <w:rFonts w:cs="Times New Roman" w:ascii="Times New Roman" w:hAnsi="Times New Roman"/>
          <w:lang w:val="la"/>
        </w:rPr>
        <w:t xml:space="preserve"> przypadku Apiformes nowe gatunki </w:t>
      </w:r>
      <w:r>
        <w:rPr>
          <w:rFonts w:cs="Times New Roman" w:ascii="Times New Roman" w:hAnsi="Times New Roman"/>
          <w:lang w:val="pl-PL"/>
        </w:rPr>
        <w:t>wkraczały</w:t>
      </w:r>
      <w:r>
        <w:rPr>
          <w:rFonts w:cs="Times New Roman" w:ascii="Times New Roman" w:hAnsi="Times New Roman"/>
          <w:lang w:val="la"/>
        </w:rPr>
        <w:t xml:space="preserve"> do zgrupowa</w:t>
      </w:r>
      <w:r>
        <w:rPr>
          <w:rFonts w:cs="Times New Roman" w:ascii="Times New Roman" w:hAnsi="Times New Roman"/>
          <w:lang w:val="pl-PL"/>
        </w:rPr>
        <w:t>ń</w:t>
      </w:r>
      <w:r>
        <w:rPr>
          <w:rFonts w:cs="Times New Roman" w:ascii="Times New Roman" w:hAnsi="Times New Roman"/>
          <w:lang w:val="la"/>
        </w:rPr>
        <w:t xml:space="preserve"> w późniejszych stadiach sukcesji. </w:t>
      </w:r>
      <w:r>
        <w:rPr>
          <w:rFonts w:cs="Times New Roman" w:ascii="Times New Roman" w:hAnsi="Times New Roman"/>
          <w:lang w:val="la"/>
        </w:rPr>
      </w:r>
      <w:commentRangeEnd w:id="1"/>
      <w:r>
        <w:commentReference w:id="1"/>
      </w:r>
      <w:r>
        <w:rPr>
          <w:rFonts w:cs="Times New Roman" w:ascii="Times New Roman" w:hAnsi="Times New Roman"/>
          <w:lang w:val="la"/>
        </w:rPr>
        <w:t>Natomiast w przypadku Spheciformes</w:t>
      </w:r>
      <w:r>
        <w:rPr>
          <w:rFonts w:cs="Times New Roman" w:ascii="Times New Roman" w:hAnsi="Times New Roman"/>
          <w:lang w:val="pl-PL"/>
        </w:rPr>
        <w:t>,</w:t>
      </w:r>
      <w:r>
        <w:rPr>
          <w:rFonts w:cs="Times New Roman" w:ascii="Times New Roman" w:hAnsi="Times New Roman"/>
          <w:lang w:val="la"/>
        </w:rPr>
        <w:t xml:space="preserve"> zmiany</w:t>
      </w:r>
      <w:r>
        <w:rPr>
          <w:rFonts w:cs="Times New Roman" w:ascii="Times New Roman" w:hAnsi="Times New Roman"/>
          <w:lang w:val="pl-PL"/>
        </w:rPr>
        <w:t xml:space="preserve"> wykazane</w:t>
      </w:r>
      <w:r>
        <w:rPr>
          <w:rFonts w:cs="Times New Roman" w:ascii="Times New Roman" w:hAnsi="Times New Roman"/>
          <w:lang w:val="la"/>
        </w:rPr>
        <w:t xml:space="preserve"> w trakcie sukcesyjnych przekształceń</w:t>
      </w:r>
      <w:r>
        <w:rPr>
          <w:rFonts w:cs="Times New Roman" w:ascii="Times New Roman" w:hAnsi="Times New Roman"/>
          <w:lang w:val="pl-PL"/>
        </w:rPr>
        <w:t>,</w:t>
      </w:r>
      <w:r>
        <w:rPr>
          <w:rFonts w:cs="Times New Roman" w:ascii="Times New Roman" w:hAnsi="Times New Roman"/>
          <w:lang w:val="la"/>
        </w:rPr>
        <w:t xml:space="preserve"> dotyczyły głównie zastępowania się gatunków (balanced component) (Fig. </w:t>
      </w:r>
      <w:r>
        <w:rPr>
          <w:rFonts w:cs="Times New Roman" w:ascii="Times New Roman" w:hAnsi="Times New Roman"/>
          <w:lang w:val="pl-PL"/>
        </w:rPr>
        <w:t>7</w:t>
      </w:r>
      <w:r>
        <w:rPr>
          <w:rFonts w:cs="Times New Roman" w:ascii="Times New Roman" w:hAnsi="Times New Roman"/>
          <w:lang w:val="la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3.4. Gatunki charakterystyczne dla poszczególnych stadiów sukcesyjnych</w:t>
      </w:r>
    </w:p>
    <w:p>
      <w:pPr>
        <w:pStyle w:val="Tekstpodstawowy31"/>
        <w:suppressAutoHyphens w:val="false"/>
        <w:ind w:firstLine="708"/>
        <w:rPr/>
      </w:pPr>
      <w:r>
        <w:rPr>
          <w:lang w:val="la"/>
        </w:rPr>
        <w:t>Wykazaliśmy 42 gatunki indykatorowe, z czego 21 w obrębie Apiformes, 20 w obrębie Spheciformes oraz jeden gatunek indykatorowy w rodzinie Chrysididae (Table 2). Największą liczbę gatunków indykatorowych odnotowaliśmy w pośrednim stadium sukcesji (18 gatunków), natomiast w stadium wczesnym i późnym liczba wykazanych indykatorów była niższa (odpowiednio 10 i 14 gatunków). W pośrednim stadium sukcesji przeważały Apiformes (78%), w stadium wczesnym i późnym Spheciformes (odpowiednio 70% i 71%) (Table 2).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4"/>
          <w:szCs w:val="24"/>
          <w:lang w:val="en-GB"/>
        </w:rPr>
      </w:pPr>
      <w:r>
        <w:rPr>
          <w:rFonts w:cs="Times New Roman" w:ascii="Times New Roman" w:hAnsi="Times New Roman"/>
          <w:bCs/>
          <w:i/>
          <w:sz w:val="24"/>
          <w:szCs w:val="24"/>
          <w:lang w:val="en-GB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en-GB"/>
        </w:rPr>
        <w:t>Literatura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R Core Team (2019). R: A language and environment for statistical computing. R Foundation for Statistical Computing, Vienna, Austria. URL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https://www.R-project.org/</w:t>
        </w:r>
      </w:hyperlink>
      <w:r>
        <w:rPr>
          <w:rFonts w:ascii="Times New Roman" w:hAnsi="Times New Roman"/>
          <w:sz w:val="24"/>
          <w:szCs w:val="24"/>
        </w:rPr>
        <w:t>.</w:t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bookmarkStart w:id="0" w:name="rstudio_console_output1"/>
      <w:bookmarkEnd w:id="0"/>
      <w:r>
        <w:rPr>
          <w:rFonts w:cs="Times New Roman" w:ascii="Times New Roman" w:hAnsi="Times New Roman"/>
          <w:sz w:val="24"/>
          <w:szCs w:val="24"/>
          <w:lang w:val="pl-PL"/>
        </w:rPr>
        <w:t xml:space="preserve">Venables, W. N. &amp; Ripley, B. D. (2002) Modern </w:t>
      </w:r>
      <w:r>
        <w:rPr>
          <w:rFonts w:ascii="Times New Roman" w:hAnsi="Times New Roman"/>
          <w:sz w:val="24"/>
          <w:szCs w:val="24"/>
        </w:rPr>
        <w:t>Applied Statistics with S. Fourth Edition. Springer, New York. ISBN 0-387-95457-0</w:t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bookmarkStart w:id="1" w:name="rstudio_console_output"/>
      <w:bookmarkEnd w:id="1"/>
      <w:r>
        <w:rPr>
          <w:rFonts w:ascii="Times New Roman" w:hAnsi="Times New Roman"/>
          <w:sz w:val="24"/>
          <w:szCs w:val="24"/>
        </w:rPr>
        <w:t>Lenth Russell (2019). emmeans: Estimated Marginal Means, aka Least-Squares Means. R package version1.4.3.01. https://CRAN.R-project.org/package=emmeans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Legendre, P., &amp; Cáceres, M. D. (2013). Beta diversity as the variance of community data: dissimilarity coefficients and partitioning. </w:t>
      </w:r>
      <w:r>
        <w:rPr>
          <w:rFonts w:ascii="Times New Roman" w:hAnsi="Times New Roman"/>
          <w:i/>
          <w:sz w:val="24"/>
          <w:szCs w:val="24"/>
        </w:rPr>
        <w:t>Ecology Letters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 xml:space="preserve">(8), 951–963. doi: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10.1111/ele.12141</w:t>
        </w:r>
      </w:hyperlink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Oksanen, J., Blanchet, F. G., Friendly, M., Kindt, R., Legendre, P., McGlinn, D., … Wagner, H. (2019). vegan: Community Ecology Package (Version 2.5-5). Retrieved from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https://CRAN.R-project.org/package=vegan</w:t>
        </w:r>
      </w:hyperlink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Baselga, A. (2013). Separating the two components of abundance-based dissimilarity: balanced changes in abundance vs. abundance gradients. </w:t>
      </w:r>
      <w:r>
        <w:rPr>
          <w:rFonts w:ascii="Times New Roman" w:hAnsi="Times New Roman"/>
          <w:i/>
          <w:sz w:val="24"/>
          <w:szCs w:val="24"/>
        </w:rPr>
        <w:t>Methods in Ecology and Evolution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(6), 552–557. doi: </w:t>
      </w:r>
      <w:hyperlink r:id="rId5">
        <w:r>
          <w:rPr>
            <w:rStyle w:val="InternetLink"/>
            <w:rFonts w:ascii="Times New Roman" w:hAnsi="Times New Roman"/>
            <w:sz w:val="24"/>
            <w:szCs w:val="24"/>
          </w:rPr>
          <w:t>10.1111/2041-210X.12029</w:t>
        </w:r>
      </w:hyperlink>
    </w:p>
    <w:p>
      <w:pPr>
        <w:pStyle w:val="PreformattedText"/>
        <w:spacing w:lineRule="auto" w:line="360" w:before="0" w:after="0"/>
        <w:ind w:hanging="0"/>
        <w:jc w:val="both"/>
        <w:rPr/>
      </w:pPr>
      <w:bookmarkStart w:id="2" w:name="rstudio_console_output3"/>
      <w:bookmarkEnd w:id="2"/>
      <w:r>
        <w:rPr>
          <w:rFonts w:ascii="Times New Roman" w:hAnsi="Times New Roman"/>
          <w:sz w:val="24"/>
          <w:szCs w:val="24"/>
        </w:rPr>
        <w:t xml:space="preserve">Hallett L, Avolio M, Carroll I, Jones S, MacDonald A, Flynn D, Slaughter P, Ripplinger J, Collins S, Gries C, Jones M (2019). _codyn: Community Dynamics Metrics_. doi: 10.5063/F1N877Z6 (URL: https://doi.org/10.5063/F1N877Z6), R package version 2.0.3, &lt;URL: </w:t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https://github.com/NCEAS/codyn</w:t>
        </w:r>
      </w:hyperlink>
      <w:r>
        <w:rPr>
          <w:rFonts w:ascii="Times New Roman" w:hAnsi="Times New Roman"/>
          <w:sz w:val="24"/>
          <w:szCs w:val="24"/>
        </w:rPr>
        <w:t>&gt;</w:t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bookmarkStart w:id="3" w:name="rstudio_console_output4"/>
      <w:bookmarkEnd w:id="3"/>
      <w:r>
        <w:rPr>
          <w:rFonts w:ascii="Times New Roman" w:hAnsi="Times New Roman"/>
          <w:sz w:val="24"/>
          <w:szCs w:val="24"/>
        </w:rPr>
        <w:t>Francisco Cribari-Neto, Achim Zeileis (2010). Beta Regression in R. Journal of Statistical Software 34(2), 1-24. URL: http://www.jstatsoft.org/v34/i02/.</w:t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lineRule="auto" w:line="360" w:before="0" w:after="0"/>
        <w:ind w:hanging="0"/>
        <w:jc w:val="both"/>
        <w:rPr/>
      </w:pPr>
      <w:r>
        <w:rPr/>
      </w:r>
    </w:p>
    <w:p>
      <w:pPr>
        <w:pStyle w:val="PreformattedText"/>
        <w:spacing w:lineRule="auto" w:line="360"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418" w:right="1418" w:header="0" w:top="1304" w:footer="0" w:bottom="130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06-02T11:42:1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la" w:bidi="ar-SA" w:eastAsia="en-US"/>
        </w:rPr>
        <w:t>Do dyskusji</w:t>
      </w:r>
    </w:p>
  </w:comment>
  <w:comment w:id="1" w:author="Unknown Author" w:date="2020-06-02T11:43:06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la" w:bidi="ar-SA" w:eastAsia="en-US"/>
        </w:rPr>
        <w:t>Do dyskusji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6a544c"/>
    <w:pPr>
      <w:keepNext w:val="true"/>
      <w:suppressAutoHyphens w:val="true"/>
      <w:spacing w:lineRule="auto" w:line="240" w:before="240" w:after="120"/>
      <w:textAlignment w:val="baseline"/>
      <w:outlineLvl w:val="0"/>
    </w:pPr>
    <w:rPr>
      <w:rFonts w:ascii="Liberation Serif" w:hAnsi="Liberation Serif" w:eastAsia="Noto Serif CJK SC" w:cs="Lohit Devanagari"/>
      <w:b/>
      <w:bCs/>
      <w:kern w:val="2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1948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Nagwek4Znak"/>
    <w:uiPriority w:val="9"/>
    <w:unhideWhenUsed/>
    <w:qFormat/>
    <w:rsid w:val="006a544c"/>
    <w:pPr>
      <w:keepNext w:val="true"/>
      <w:suppressAutoHyphens w:val="true"/>
      <w:spacing w:lineRule="auto" w:line="240" w:before="120" w:after="120"/>
      <w:textAlignment w:val="baseline"/>
      <w:outlineLvl w:val="3"/>
    </w:pPr>
    <w:rPr>
      <w:rFonts w:ascii="Liberation Serif" w:hAnsi="Liberation Serif" w:eastAsia="Noto Serif CJK SC" w:cs="Lohit Devanagari"/>
      <w:b/>
      <w:bCs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6a544c"/>
    <w:rPr>
      <w:rFonts w:ascii="Liberation Serif" w:hAnsi="Liberation Serif" w:eastAsia="Noto Serif CJK SC" w:cs="Lohit Devanagari"/>
      <w:b/>
      <w:bCs/>
      <w:kern w:val="2"/>
      <w:sz w:val="48"/>
      <w:szCs w:val="48"/>
      <w:lang w:val="en-US" w:eastAsia="zh-CN" w:bidi="hi-IN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6a544c"/>
    <w:rPr>
      <w:rFonts w:ascii="Liberation Serif" w:hAnsi="Liberation Serif" w:eastAsia="Noto Serif CJK SC" w:cs="Lohit Devanagari"/>
      <w:b/>
      <w:bCs/>
      <w:kern w:val="2"/>
      <w:sz w:val="24"/>
      <w:szCs w:val="24"/>
      <w:lang w:val="en-US" w:eastAsia="zh-CN" w:bidi="hi-IN"/>
    </w:rPr>
  </w:style>
  <w:style w:type="character" w:styleId="TekstpodstawowyZnak" w:customStyle="1">
    <w:name w:val="Tekst podstawowy Znak"/>
    <w:basedOn w:val="DefaultParagraphFont"/>
    <w:link w:val="Tekstpodstawowy"/>
    <w:semiHidden/>
    <w:qFormat/>
    <w:rsid w:val="008a532d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  <w:qFormat/>
    <w:rsid w:val="00c347e4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555f1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44407d"/>
    <w:rPr>
      <w:i/>
      <w:iCs/>
    </w:rPr>
  </w:style>
  <w:style w:type="character" w:styleId="StrongEmphasis" w:customStyle="1">
    <w:name w:val="Strong Emphasis"/>
    <w:qFormat/>
    <w:rsid w:val="008932dc"/>
    <w:rPr>
      <w:b/>
      <w:bCs/>
    </w:rPr>
  </w:style>
  <w:style w:type="character" w:styleId="Tsalignmentelement" w:customStyle="1">
    <w:name w:val="ts-alignment-element"/>
    <w:basedOn w:val="DefaultParagraphFont"/>
    <w:qFormat/>
    <w:rsid w:val="00745877"/>
    <w:rPr/>
  </w:style>
  <w:style w:type="character" w:styleId="Reference" w:customStyle="1">
    <w:name w:val="reference"/>
    <w:basedOn w:val="DefaultParagraphFont"/>
    <w:qFormat/>
    <w:rsid w:val="00d50fe4"/>
    <w:rPr/>
  </w:style>
  <w:style w:type="character" w:styleId="Appleconvertedspace" w:customStyle="1">
    <w:name w:val="apple-converted-space"/>
    <w:basedOn w:val="DefaultParagraphFont"/>
    <w:qFormat/>
    <w:rsid w:val="00d50fe4"/>
    <w:rPr/>
  </w:style>
  <w:style w:type="character" w:styleId="Name" w:customStyle="1">
    <w:name w:val="name"/>
    <w:basedOn w:val="DefaultParagraphFont"/>
    <w:qFormat/>
    <w:rsid w:val="00d50fe4"/>
    <w:rPr/>
  </w:style>
  <w:style w:type="character" w:styleId="Cdmtaxonuuid988f8190375e4734aa67d7068abf5327secuuid6786d86375d44796b916c1c3dff4cb70" w:customStyle="1">
    <w:name w:val="cdm:taxon uuid:988f8190-375e-4734-aa67-d7068abf5327 sec_uuid:6786d863-75d4-4796-b916-c1c3dff4cb70"/>
    <w:basedOn w:val="DefaultParagraphFont"/>
    <w:qFormat/>
    <w:rsid w:val="006a7d37"/>
    <w:rPr/>
  </w:style>
  <w:style w:type="character" w:styleId="Cdmtaxonuuidcf4660e64a4a47b6b68a6db5ad3f60f4secuuid6786d86375d44796b916c1c3dff4cb70" w:customStyle="1">
    <w:name w:val="cdm:taxon uuid:cf4660e6-4a4a-47b6-b68a-6db5ad3f60f4 sec_uuid:6786d863-75d4-4796-b916-c1c3dff4cb70"/>
    <w:basedOn w:val="DefaultParagraphFont"/>
    <w:qFormat/>
    <w:rsid w:val="00b52624"/>
    <w:rPr/>
  </w:style>
  <w:style w:type="character" w:styleId="Binomial" w:customStyle="1">
    <w:name w:val="binomial"/>
    <w:basedOn w:val="DefaultParagraphFont"/>
    <w:qFormat/>
    <w:rsid w:val="00e43d11"/>
    <w:rPr/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1948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10">
    <w:name w:val="ListLabel 10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12">
    <w:name w:val="ListLabel 12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13">
    <w:name w:val="ListLabel 13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14">
    <w:name w:val="ListLabel 14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15">
    <w:name w:val="ListLabel 15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16">
    <w:name w:val="ListLabel 16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17">
    <w:name w:val="ListLabel 17"/>
    <w:qFormat/>
    <w:rPr>
      <w:rFonts w:ascii="Times New Roman" w:hAnsi="Times New Roman"/>
      <w:sz w:val="24"/>
      <w:szCs w:val="24"/>
    </w:rPr>
  </w:style>
  <w:style w:type="character" w:styleId="ListLabel18">
    <w:name w:val="ListLabel 18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19">
    <w:name w:val="ListLabel 19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20">
    <w:name w:val="ListLabel 20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21">
    <w:name w:val="ListLabel 21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22">
    <w:name w:val="ListLabel 22"/>
    <w:qFormat/>
    <w:rPr>
      <w:rFonts w:ascii="Times New Roman" w:hAnsi="Times New Roman"/>
      <w:sz w:val="24"/>
      <w:szCs w:val="24"/>
    </w:rPr>
  </w:style>
  <w:style w:type="character" w:styleId="ListLabel23">
    <w:name w:val="ListLabel 23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24">
    <w:name w:val="ListLabel 24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25">
    <w:name w:val="ListLabel 25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26">
    <w:name w:val="ListLabel 26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27">
    <w:name w:val="ListLabel 27"/>
    <w:qFormat/>
    <w:rPr>
      <w:rFonts w:ascii="Times New Roman" w:hAnsi="Times New Roman"/>
      <w:sz w:val="24"/>
      <w:szCs w:val="24"/>
    </w:rPr>
  </w:style>
  <w:style w:type="character" w:styleId="ListLabel28">
    <w:name w:val="ListLabel 28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29">
    <w:name w:val="ListLabel 29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30">
    <w:name w:val="ListLabel 30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31">
    <w:name w:val="ListLabel 31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32">
    <w:name w:val="ListLabel 32"/>
    <w:qFormat/>
    <w:rPr>
      <w:rFonts w:ascii="Times New Roman" w:hAnsi="Times New Roman"/>
      <w:sz w:val="24"/>
      <w:szCs w:val="24"/>
    </w:rPr>
  </w:style>
  <w:style w:type="character" w:styleId="ListLabel33">
    <w:name w:val="ListLabel 33"/>
    <w:qFormat/>
    <w:rPr>
      <w:rFonts w:ascii="Times New Roman" w:hAnsi="Times New Roman"/>
      <w:sz w:val="24"/>
      <w:szCs w:val="24"/>
    </w:rPr>
  </w:style>
  <w:style w:type="character" w:styleId="ListLabel34">
    <w:name w:val="ListLabel 34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35">
    <w:name w:val="ListLabel 35"/>
    <w:qFormat/>
    <w:rPr>
      <w:rFonts w:ascii="Times New Roman" w:hAnsi="Times New Roman" w:cs="Times New Roman"/>
      <w:i/>
      <w:iCs/>
      <w:sz w:val="20"/>
      <w:szCs w:val="20"/>
      <w:shd w:fill="FFFFFF" w:val="clear"/>
      <w:lang w:val="la"/>
    </w:rPr>
  </w:style>
  <w:style w:type="character" w:styleId="ListLabel36">
    <w:name w:val="ListLabel 36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37">
    <w:name w:val="ListLabel 37"/>
    <w:qFormat/>
    <w:rPr>
      <w:rFonts w:ascii="Times New Roman" w:hAnsi="Times New Roman" w:cs="Times New Roman"/>
      <w:i/>
      <w:iCs/>
      <w:sz w:val="20"/>
      <w:szCs w:val="20"/>
      <w:shd w:fill="FFFFFF" w:val="clear"/>
    </w:rPr>
  </w:style>
  <w:style w:type="character" w:styleId="ListLabel38">
    <w:name w:val="ListLabel 38"/>
    <w:qFormat/>
    <w:rPr>
      <w:rFonts w:ascii="Times New Roman" w:hAnsi="Times New Roman"/>
      <w:sz w:val="24"/>
      <w:szCs w:val="24"/>
    </w:rPr>
  </w:style>
  <w:style w:type="character" w:styleId="ListLabel39">
    <w:name w:val="ListLabel 39"/>
    <w:qFormat/>
    <w:rPr>
      <w:rFonts w:ascii="Times New Roman" w:hAnsi="Times New Roman"/>
      <w:sz w:val="24"/>
      <w:szCs w:val="24"/>
    </w:rPr>
  </w:style>
  <w:style w:type="character" w:styleId="ListLabel40">
    <w:name w:val="ListLabel 40"/>
    <w:qFormat/>
    <w:rPr>
      <w:rFonts w:ascii="Times New Roman" w:hAnsi="Times New Roman"/>
      <w:sz w:val="24"/>
      <w:szCs w:val="24"/>
    </w:rPr>
  </w:style>
  <w:style w:type="character" w:styleId="ListLabel41">
    <w:name w:val="ListLabel 41"/>
    <w:qFormat/>
    <w:rPr>
      <w:rFonts w:ascii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TekstpodstawowyZnak"/>
    <w:semiHidden/>
    <w:rsid w:val="008a532d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544c"/>
    <w:pPr>
      <w:spacing w:before="0" w:after="16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a46624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TableContents" w:customStyle="1">
    <w:name w:val="Table Contents"/>
    <w:basedOn w:val="Normal"/>
    <w:qFormat/>
    <w:rsid w:val="00a46624"/>
    <w:pPr>
      <w:suppressLineNumbers/>
      <w:suppressAutoHyphens w:val="true"/>
      <w:spacing w:lineRule="auto" w:line="240" w:before="0" w:after="0"/>
      <w:textAlignment w:val="baseline"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TableHeading" w:customStyle="1">
    <w:name w:val="Table Heading"/>
    <w:basedOn w:val="TableContents"/>
    <w:qFormat/>
    <w:rsid w:val="00a46624"/>
    <w:pPr>
      <w:jc w:val="center"/>
    </w:pPr>
    <w:rPr>
      <w:b/>
      <w:bCs/>
    </w:rPr>
  </w:style>
  <w:style w:type="paragraph" w:styleId="TextBodyIndent">
    <w:name w:val="Body Text Indent"/>
    <w:basedOn w:val="TextBody"/>
    <w:link w:val="TekstpodstawowyzwciciemZnak"/>
    <w:uiPriority w:val="99"/>
    <w:semiHidden/>
    <w:unhideWhenUsed/>
    <w:qFormat/>
    <w:rsid w:val="00c347e4"/>
    <w:pPr>
      <w:spacing w:lineRule="auto" w:line="259" w:before="0" w:after="160"/>
      <w:ind w:firstLine="3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555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ekstpodstawowy31" w:customStyle="1">
    <w:name w:val="Tekst podstawowy 31"/>
    <w:basedOn w:val="Normal"/>
    <w:qFormat/>
    <w:rsid w:val="00eb0e85"/>
    <w:pPr>
      <w:suppressAutoHyphens w:val="true"/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hyperlink" Target="https://doi.org/10.1111/ele.12141" TargetMode="External"/><Relationship Id="rId4" Type="http://schemas.openxmlformats.org/officeDocument/2006/relationships/hyperlink" Target="https://CRAN.R-project.org/package=vegan" TargetMode="External"/><Relationship Id="rId5" Type="http://schemas.openxmlformats.org/officeDocument/2006/relationships/hyperlink" Target="https://doi.org/10.1111/2041-210X.12029" TargetMode="External"/><Relationship Id="rId6" Type="http://schemas.openxmlformats.org/officeDocument/2006/relationships/hyperlink" Target="https://github.com/NCEAS/codyn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B274-8FF4-49AB-A2F8-6346EFCC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Application>LibreOffice/6.1.6.3$Linux_X86_64 LibreOffice_project/10$Build-3</Application>
  <Pages>4</Pages>
  <Words>927</Words>
  <Characters>6379</Characters>
  <CharactersWithSpaces>7292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2020-03-25T10:28:00Z</dcterms:created>
  <dc:creator>rawit</dc:creator>
  <dc:description/>
  <dc:language>en-US</dc:language>
  <cp:lastModifiedBy/>
  <dcterms:modified xsi:type="dcterms:W3CDTF">2020-06-19T15:17:57Z</dcterms:modified>
  <cp:revision>238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