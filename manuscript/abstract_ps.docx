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lineRule="auto" w:line="480" w:before="0" w:after="240"/>
        <w:jc w:val="both"/>
        <w:rPr>
          <w:rFonts w:ascii="Times New Roman" w:hAnsi="Times New Roman" w:cs="Times New Roman"/>
          <w:color w:val="auto"/>
          <w:sz w:val="24"/>
          <w:szCs w:val="24"/>
          <w:lang w:val="en-GB"/>
        </w:rPr>
      </w:pPr>
      <w:commentRangeStart w:id="0"/>
      <w:r>
        <w:rPr>
          <w:rFonts w:cs="Times New Roman" w:ascii="Times New Roman" w:hAnsi="Times New Roman"/>
          <w:b/>
          <w:bCs/>
          <w:color w:val="auto"/>
          <w:sz w:val="24"/>
          <w:szCs w:val="24"/>
          <w:lang w:val="en-GB"/>
        </w:rPr>
        <w:t>Abstract</w:t>
      </w:r>
      <w:commentRangeEnd w:id="0"/>
      <w:r>
        <w:commentReference w:id="0"/>
      </w:r>
      <w:r>
        <w:rPr>
          <w:rFonts w:cs="Times New Roman" w:ascii="Times New Roman" w:hAnsi="Times New Roman"/>
          <w:b/>
          <w:bCs/>
          <w:color w:val="auto"/>
          <w:sz w:val="24"/>
          <w:szCs w:val="24"/>
          <w:lang w:val="en-GB"/>
        </w:rPr>
      </w:r>
    </w:p>
    <w:p>
      <w:pPr>
        <w:pStyle w:val="Textbody1"/>
        <w:spacing w:lineRule="auto" w:line="480" w:before="0" w:after="240"/>
        <w:ind w:firstLine="720"/>
        <w:jc w:val="both"/>
        <w:rPr/>
      </w:pPr>
      <w:r>
        <w:rPr>
          <w:rFonts w:cs="Times New Roman" w:ascii="Times New Roman" w:hAnsi="Times New Roman"/>
          <w:lang w:val="en-GB"/>
        </w:rPr>
        <w:t>The sand quarries that are used occasionally and not subjected to rehabilitation, are important biodiversity banks in both anthropogenic and semi-natural landscapes. However, their value for biodiversity preservation can change due to dynamic successional  processes . We determined responses of three Aculeata groups: herbivores (Apiformes), predators (Spheciformes), and kleptoparasites (</w:t>
      </w:r>
      <w:commentRangeStart w:id="1"/>
      <w:r>
        <w:rPr>
          <w:rFonts w:cs="Times New Roman" w:ascii="Times New Roman" w:hAnsi="Times New Roman"/>
          <w:lang w:val="en-GB"/>
        </w:rPr>
        <w:t>Chrysididae, Apiformes</w:t>
      </w:r>
      <w:ins w:id="0" w:author="Unknown Author" w:date="2020-10-06T12:49:09Z">
        <w:r>
          <w:rPr>
            <w:rFonts w:cs="Times New Roman" w:ascii="Times New Roman" w:hAnsi="Times New Roman"/>
            <w:lang w:val="en-GB"/>
          </w:rPr>
        </w:r>
      </w:ins>
      <w:commentRangeEnd w:id="1"/>
      <w:r>
        <w:commentReference w:id="1"/>
      </w:r>
      <w:r>
        <w:rPr>
          <w:rFonts w:cs="Times New Roman" w:ascii="Times New Roman" w:hAnsi="Times New Roman"/>
          <w:lang w:val="en-GB"/>
        </w:rPr>
        <w:t xml:space="preserve">) to successional transformations in 32 sand quarries, spanning 15 years of spontaneous succession. Response to successional changes in vegetation differed depending on the trophic group. </w:t>
      </w:r>
      <w:r>
        <w:rPr>
          <w:rFonts w:cs="Times New Roman" w:ascii="Times New Roman" w:hAnsi="Times New Roman"/>
          <w:lang w:val="en-GB"/>
        </w:rPr>
        <w:t>Values of community indices</w:t>
      </w:r>
      <w:r>
        <w:rPr>
          <w:rFonts w:cs="Times New Roman" w:ascii="Times New Roman" w:hAnsi="Times New Roman"/>
          <w:lang w:val="en-GB"/>
        </w:rPr>
        <w:t xml:space="preserve"> </w:t>
      </w:r>
      <w:r>
        <w:rPr>
          <w:rFonts w:cs="Times New Roman" w:ascii="Times New Roman" w:hAnsi="Times New Roman"/>
          <w:lang w:val="en-GB"/>
        </w:rPr>
        <w:t>for</w:t>
      </w:r>
      <w:r>
        <w:rPr>
          <w:rFonts w:cs="Times New Roman" w:ascii="Times New Roman" w:hAnsi="Times New Roman"/>
          <w:lang w:val="en-GB"/>
        </w:rPr>
        <w:t xml:space="preserve"> herbivores and kleptoparasites reached the highest complexity at the middle stages of succession, </w:t>
      </w:r>
      <w:r>
        <w:rPr>
          <w:rFonts w:cs="Times New Roman" w:ascii="Times New Roman" w:hAnsi="Times New Roman"/>
          <w:lang w:val="en-GB"/>
        </w:rPr>
        <w:t xml:space="preserve">whereas for predators they remained stable. </w:t>
      </w:r>
      <w:r>
        <w:rPr>
          <w:rFonts w:cs="Times New Roman" w:ascii="Times New Roman" w:hAnsi="Times New Roman"/>
          <w:lang w:val="en-GB"/>
        </w:rPr>
        <w:t xml:space="preserve">Arrival of new species, but not changes in dominance structure, significantly affected community structure of all the three groups of Aculeata. </w:t>
      </w:r>
      <w:r>
        <w:rPr>
          <w:rFonts w:cs="Times New Roman" w:ascii="Times New Roman" w:hAnsi="Times New Roman"/>
          <w:lang w:val="en-GB"/>
        </w:rPr>
        <w:t>However, only for predators s</w:t>
      </w:r>
      <w:r>
        <w:rPr>
          <w:rFonts w:cs="Times New Roman" w:ascii="Times New Roman" w:hAnsi="Times New Roman"/>
          <w:lang w:val="en-GB"/>
        </w:rPr>
        <w:t xml:space="preserve">pecies turnover rate increased at the later stages of succession. This was manifested by rapid accumulation of new and rare species. In contrast, β-diversity of kleptoparasites decreased, and in the case of herbivores remained constant throughout successional stages. Predators were also characterized by a high number of prevalent species, present at all stages of succession. Our results </w:t>
      </w:r>
      <w:r>
        <w:rPr>
          <w:rFonts w:cs="Times New Roman" w:ascii="Times New Roman" w:hAnsi="Times New Roman"/>
          <w:lang w:val="en-GB"/>
        </w:rPr>
        <w:t xml:space="preserve">point that </w:t>
      </w:r>
      <w:r>
        <w:rPr>
          <w:rFonts w:cs="Times New Roman" w:ascii="Times New Roman" w:hAnsi="Times New Roman"/>
          <w:lang w:val="en-GB"/>
        </w:rPr>
        <w:t>vari</w:t>
      </w:r>
      <w:r>
        <w:rPr>
          <w:rFonts w:cs="Times New Roman" w:ascii="Times New Roman" w:hAnsi="Times New Roman"/>
          <w:lang w:val="en-GB"/>
        </w:rPr>
        <w:t>ous</w:t>
      </w:r>
      <w:r>
        <w:rPr>
          <w:rFonts w:cs="Times New Roman" w:ascii="Times New Roman" w:hAnsi="Times New Roman"/>
          <w:lang w:val="en-GB"/>
        </w:rPr>
        <w:t xml:space="preserve"> </w:t>
      </w:r>
      <w:r>
        <w:rPr>
          <w:rFonts w:cs="Times New Roman" w:ascii="Times New Roman" w:hAnsi="Times New Roman"/>
          <w:lang w:val="en-GB"/>
        </w:rPr>
        <w:t>patterns</w:t>
      </w:r>
      <w:r>
        <w:rPr>
          <w:rFonts w:cs="Times New Roman" w:ascii="Times New Roman" w:hAnsi="Times New Roman"/>
          <w:lang w:val="en-GB"/>
        </w:rPr>
        <w:t xml:space="preserve"> of species exchange </w:t>
      </w:r>
      <w:r>
        <w:rPr>
          <w:rFonts w:cs="Times New Roman" w:ascii="Times New Roman" w:hAnsi="Times New Roman"/>
          <w:lang w:val="en-GB"/>
        </w:rPr>
        <w:t>can affect conservational values of sand quarries. We</w:t>
      </w:r>
      <w:r>
        <w:rPr>
          <w:rFonts w:cs="Times New Roman" w:ascii="Times New Roman" w:hAnsi="Times New Roman"/>
          <w:lang w:val="en-GB"/>
        </w:rPr>
        <w:t xml:space="preserve"> provide information about preferences of predatory, herbivorous (pollinating), and parasitic Aculeata, including rare and threatened species, in respect of stages of ecological succession. The collected information will allow more deliberate selection of protective measures through implementation of suitable methods of management, to facilitate the preservation of these valuable habitats.</w:t>
      </w:r>
    </w:p>
    <w:sectPr>
      <w:footerReference w:type="default" r:id="rId2"/>
      <w:type w:val="nextPage"/>
      <w:pgSz w:w="11906" w:h="16838"/>
      <w:pgMar w:left="1418" w:right="1418" w:header="0" w:top="1304" w:footer="708" w:bottom="1304" w:gutter="0"/>
      <w:lnNumType w:countBy="1" w:restart="continuous" w:distance="288"/>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ichu" w:date="2020-10-02T10:14:00Z" w:initials="M">
    <w:p>
      <w:r>
        <w:rPr>
          <w:rFonts w:ascii="Liberation Serif" w:hAnsi="Liberation Serif" w:eastAsia="DejaVu Sans" w:cs="DejaVu Sans"/>
          <w:sz w:val="24"/>
          <w:szCs w:val="24"/>
          <w:lang w:val="en-US" w:eastAsia="en-US" w:bidi="en-US"/>
        </w:rPr>
        <w:t>Zbyt długi abstrakt, pewnie nie będzie można go wkleić do aplikacji, z której wysyła się publikację. Dozwolone jest maksimum 250 słów, a jest 272.</w:t>
      </w:r>
    </w:p>
  </w:comment>
  <w:comment w:id="1" w:author="Unknown Author" w:date="2020-10-06T12:49:09Z" w:initials="">
    <w:p>
      <w:r>
        <w:rPr>
          <w:rFonts w:eastAsia="Times New Roman" w:cs="Times New Roman"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ar-SA" w:eastAsia="pl-PL" w:val="en-GB"/>
        </w:rPr>
        <w:t>Tak?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ambria">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ohit Devanagari">
    <w:charset w:val="01"/>
    <w:family w:val="roman"/>
    <w:pitch w:val="variable"/>
  </w:font>
  <w:font w:name="Tahoma">
    <w:charset w:val="01"/>
    <w:family w:val="roman"/>
    <w:pitch w:val="variable"/>
  </w:font>
  <w:font w:name="Liberation Mono">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p>
    <w:pPr>
      <w:pStyle w:val="Footer"/>
      <w:suppressLineNumbers/>
      <w:tabs>
        <w:tab w:val="center" w:pos="4536" w:leader="none"/>
        <w:tab w:val="right" w:pos="9072" w:leader="none"/>
      </w:tabs>
      <w:spacing w:before="0" w:after="160"/>
      <w:rPr/>
    </w:pPr>
    <w:r>
      <w:rPr/>
    </w:r>
  </w:p>
</w:ftr>
</file>

<file path=word/settings.xml><?xml version="1.0" encoding="utf-8"?>
<w:settings xmlns:w="http://schemas.openxmlformats.org/wordprocessingml/2006/main">
  <w:zoom w:percent="86"/>
  <w:trackRevisions/>
  <w:embedSystemFonts/>
  <w:defaultTabStop w:val="720"/>
  <w:autoHyphenation w:val="false"/>
  <w:compat>
    <w:compatSetting w:name="compatibilityMode" w:uri="http://schemas.microsoft.com/office/word" w:val="12"/>
    <w:compatSetting w:name="useWord2013TrackBottomHyphenation"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pl-PL" w:eastAsia="pl-PL" w:bidi="ar-SA"/>
      </w:rPr>
    </w:rPrDefault>
    <w:pPrDefault>
      <w:pPr/>
    </w:pPrDefault>
  </w:docDefaults>
  <w:latentStyles w:defLockedState="0" w:defUIPriority="99" w:defSemiHidden="0" w:defUnhideWhenUsed="0" w:defQFormat="0" w:count="375">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c166f"/>
    <w:pPr>
      <w:widowControl/>
      <w:suppressAutoHyphens w:val="true"/>
      <w:bidi w:val="0"/>
      <w:spacing w:lineRule="auto" w:line="252" w:before="0" w:after="160"/>
      <w:jc w:val="left"/>
    </w:pPr>
    <w:rPr>
      <w:rFonts w:ascii="Calibri" w:hAnsi="Calibri" w:eastAsia="Times New Roman" w:cs="Calibri"/>
      <w:color w:val="auto"/>
      <w:kern w:val="0"/>
      <w:sz w:val="22"/>
      <w:szCs w:val="22"/>
      <w:lang w:val="pl-PL" w:eastAsia="zh-CN" w:bidi="ar-SA"/>
    </w:rPr>
  </w:style>
  <w:style w:type="paragraph" w:styleId="Heading1">
    <w:name w:val="Heading 1"/>
    <w:basedOn w:val="Normal"/>
    <w:next w:val="Normal"/>
    <w:link w:val="Nagwek1Znak"/>
    <w:uiPriority w:val="99"/>
    <w:qFormat/>
    <w:rsid w:val="009c166f"/>
    <w:pPr>
      <w:keepNext w:val="true"/>
      <w:tabs>
        <w:tab w:val="clear" w:pos="720"/>
        <w:tab w:val="left" w:pos="0" w:leader="none"/>
      </w:tabs>
      <w:spacing w:lineRule="auto" w:line="240" w:before="240" w:after="120"/>
      <w:textAlignment w:val="baseline"/>
      <w:outlineLvl w:val="0"/>
    </w:pPr>
    <w:rPr>
      <w:rFonts w:ascii="Liberation Serif" w:hAnsi="Liberation Serif" w:cs="Liberation Serif"/>
      <w:b/>
      <w:bCs/>
      <w:kern w:val="2"/>
      <w:sz w:val="48"/>
      <w:szCs w:val="48"/>
      <w:lang w:val="en-US"/>
    </w:rPr>
  </w:style>
  <w:style w:type="paragraph" w:styleId="Heading2">
    <w:name w:val="Heading 2"/>
    <w:basedOn w:val="Normal"/>
    <w:next w:val="Normal"/>
    <w:link w:val="Nagwek2Znak"/>
    <w:uiPriority w:val="99"/>
    <w:qFormat/>
    <w:rsid w:val="009c166f"/>
    <w:pPr>
      <w:keepNext w:val="true"/>
      <w:keepLines/>
      <w:tabs>
        <w:tab w:val="clear" w:pos="720"/>
        <w:tab w:val="left" w:pos="0" w:leader="none"/>
      </w:tabs>
      <w:spacing w:before="40" w:after="0"/>
      <w:outlineLvl w:val="1"/>
    </w:pPr>
    <w:rPr>
      <w:rFonts w:ascii="Calibri Light" w:hAnsi="Calibri Light" w:cs="Calibri Light"/>
      <w:color w:val="2F5496"/>
      <w:sz w:val="26"/>
      <w:szCs w:val="26"/>
    </w:rPr>
  </w:style>
  <w:style w:type="paragraph" w:styleId="Heading3">
    <w:name w:val="Heading 3"/>
    <w:basedOn w:val="Normal"/>
    <w:next w:val="Normal"/>
    <w:link w:val="Nagwek3Znak"/>
    <w:uiPriority w:val="99"/>
    <w:qFormat/>
    <w:rsid w:val="009c166f"/>
    <w:pPr>
      <w:keepNext w:val="true"/>
      <w:suppressAutoHyphens w:val="false"/>
      <w:spacing w:lineRule="auto" w:line="240" w:before="0" w:after="0"/>
      <w:outlineLvl w:val="2"/>
    </w:pPr>
    <w:rPr>
      <w:rFonts w:cs="Times New Roman"/>
      <w:b/>
      <w:bCs/>
      <w:i/>
      <w:iCs/>
      <w:sz w:val="20"/>
      <w:szCs w:val="20"/>
      <w:lang w:val="en-US"/>
    </w:rPr>
  </w:style>
  <w:style w:type="paragraph" w:styleId="Heading4">
    <w:name w:val="Heading 4"/>
    <w:basedOn w:val="Normal"/>
    <w:next w:val="Normal"/>
    <w:link w:val="Nagwek4Znak"/>
    <w:uiPriority w:val="99"/>
    <w:qFormat/>
    <w:rsid w:val="009c166f"/>
    <w:pPr>
      <w:keepNext w:val="true"/>
      <w:tabs>
        <w:tab w:val="clear" w:pos="720"/>
        <w:tab w:val="left" w:pos="0" w:leader="none"/>
      </w:tabs>
      <w:spacing w:lineRule="auto" w:line="240" w:before="120" w:after="120"/>
      <w:textAlignment w:val="baseline"/>
      <w:outlineLvl w:val="3"/>
    </w:pPr>
    <w:rPr>
      <w:rFonts w:ascii="Liberation Serif" w:hAnsi="Liberation Serif" w:cs="Liberation Serif"/>
      <w:b/>
      <w:bCs/>
      <w:kern w:val="2"/>
      <w:sz w:val="24"/>
      <w:szCs w:val="24"/>
      <w:lang w:val="en-US"/>
    </w:rPr>
  </w:style>
  <w:style w:type="paragraph" w:styleId="Heading5">
    <w:name w:val="Heading 5"/>
    <w:basedOn w:val="Normal"/>
    <w:next w:val="Normal"/>
    <w:link w:val="Nagwek5Znak"/>
    <w:uiPriority w:val="99"/>
    <w:qFormat/>
    <w:rsid w:val="009c166f"/>
    <w:pPr>
      <w:keepNext w:val="true"/>
      <w:spacing w:lineRule="auto" w:line="240" w:before="0" w:after="0"/>
      <w:jc w:val="center"/>
      <w:outlineLvl w:val="4"/>
    </w:pPr>
    <w:rPr>
      <w:rFonts w:cs="Times New Roman"/>
      <w:sz w:val="20"/>
      <w:szCs w:val="20"/>
      <w:lang w:val="en-US"/>
    </w:rPr>
  </w:style>
  <w:style w:type="character" w:styleId="DefaultParagraphFont" w:default="1">
    <w:name w:val="Default Paragraph Font"/>
    <w:uiPriority w:val="1"/>
    <w:semiHidden/>
    <w:unhideWhenUsed/>
    <w:qFormat/>
    <w:rPr/>
  </w:style>
  <w:style w:type="character" w:styleId="Nagwek1Znak" w:customStyle="1">
    <w:name w:val="Nagłówek 1 Znak"/>
    <w:link w:val="Nagwek1"/>
    <w:uiPriority w:val="99"/>
    <w:qFormat/>
    <w:rsid w:val="009c166f"/>
    <w:rPr>
      <w:rFonts w:ascii="Liberation Serif" w:hAnsi="Liberation Serif" w:cs="Liberation Serif"/>
      <w:b/>
      <w:bCs/>
      <w:kern w:val="2"/>
      <w:sz w:val="48"/>
      <w:szCs w:val="48"/>
      <w:lang w:val="en-US" w:eastAsia="zh-CN"/>
    </w:rPr>
  </w:style>
  <w:style w:type="character" w:styleId="Nagwek2Znak" w:customStyle="1">
    <w:name w:val="Nagłówek 2 Znak"/>
    <w:link w:val="Nagwek2"/>
    <w:uiPriority w:val="99"/>
    <w:qFormat/>
    <w:rsid w:val="009c166f"/>
    <w:rPr>
      <w:rFonts w:ascii="Calibri Light" w:hAnsi="Calibri Light" w:cs="Calibri Light"/>
      <w:color w:val="2F5496"/>
      <w:sz w:val="26"/>
      <w:szCs w:val="26"/>
    </w:rPr>
  </w:style>
  <w:style w:type="character" w:styleId="Nagwek3Znak" w:customStyle="1">
    <w:name w:val="Nagłówek 3 Znak"/>
    <w:link w:val="Nagwek3"/>
    <w:uiPriority w:val="9"/>
    <w:semiHidden/>
    <w:qFormat/>
    <w:rsid w:val="00773982"/>
    <w:rPr>
      <w:rFonts w:ascii="Cambria" w:hAnsi="Cambria" w:eastAsia="Times New Roman" w:cs="Times New Roman"/>
      <w:b/>
      <w:bCs/>
      <w:sz w:val="26"/>
      <w:szCs w:val="26"/>
      <w:lang w:val="pl-PL" w:eastAsia="zh-CN"/>
    </w:rPr>
  </w:style>
  <w:style w:type="character" w:styleId="Nagwek4Znak" w:customStyle="1">
    <w:name w:val="Nagłówek 4 Znak"/>
    <w:link w:val="Nagwek4"/>
    <w:uiPriority w:val="99"/>
    <w:qFormat/>
    <w:rsid w:val="009c166f"/>
    <w:rPr>
      <w:rFonts w:ascii="Liberation Serif" w:hAnsi="Liberation Serif" w:cs="Liberation Serif"/>
      <w:b/>
      <w:bCs/>
      <w:kern w:val="2"/>
      <w:sz w:val="24"/>
      <w:szCs w:val="24"/>
      <w:lang w:val="en-US" w:eastAsia="zh-CN"/>
    </w:rPr>
  </w:style>
  <w:style w:type="character" w:styleId="Nagwek5Znak" w:customStyle="1">
    <w:name w:val="Nagłówek 5 Znak"/>
    <w:link w:val="Nagwek5"/>
    <w:uiPriority w:val="9"/>
    <w:semiHidden/>
    <w:qFormat/>
    <w:rsid w:val="00773982"/>
    <w:rPr>
      <w:b/>
      <w:bCs/>
      <w:i/>
      <w:iCs/>
      <w:sz w:val="26"/>
      <w:szCs w:val="26"/>
      <w:lang w:val="pl-PL" w:eastAsia="zh-CN"/>
    </w:rPr>
  </w:style>
  <w:style w:type="character" w:styleId="WW8Num1z0" w:customStyle="1">
    <w:name w:val="WW8Num1z0"/>
    <w:uiPriority w:val="99"/>
    <w:qFormat/>
    <w:rsid w:val="009c166f"/>
    <w:rPr/>
  </w:style>
  <w:style w:type="character" w:styleId="WW8Num1z1" w:customStyle="1">
    <w:name w:val="WW8Num1z1"/>
    <w:uiPriority w:val="99"/>
    <w:qFormat/>
    <w:rsid w:val="009c166f"/>
    <w:rPr/>
  </w:style>
  <w:style w:type="character" w:styleId="WW8Num1z2" w:customStyle="1">
    <w:name w:val="WW8Num1z2"/>
    <w:uiPriority w:val="99"/>
    <w:qFormat/>
    <w:rsid w:val="009c166f"/>
    <w:rPr/>
  </w:style>
  <w:style w:type="character" w:styleId="WW8Num1z3" w:customStyle="1">
    <w:name w:val="WW8Num1z3"/>
    <w:uiPriority w:val="99"/>
    <w:qFormat/>
    <w:rsid w:val="009c166f"/>
    <w:rPr/>
  </w:style>
  <w:style w:type="character" w:styleId="WW8Num1z4" w:customStyle="1">
    <w:name w:val="WW8Num1z4"/>
    <w:uiPriority w:val="99"/>
    <w:qFormat/>
    <w:rsid w:val="009c166f"/>
    <w:rPr/>
  </w:style>
  <w:style w:type="character" w:styleId="WW8Num1z5" w:customStyle="1">
    <w:name w:val="WW8Num1z5"/>
    <w:uiPriority w:val="99"/>
    <w:qFormat/>
    <w:rsid w:val="009c166f"/>
    <w:rPr/>
  </w:style>
  <w:style w:type="character" w:styleId="WW8Num1z6" w:customStyle="1">
    <w:name w:val="WW8Num1z6"/>
    <w:uiPriority w:val="99"/>
    <w:qFormat/>
    <w:rsid w:val="009c166f"/>
    <w:rPr/>
  </w:style>
  <w:style w:type="character" w:styleId="WW8Num1z7" w:customStyle="1">
    <w:name w:val="WW8Num1z7"/>
    <w:uiPriority w:val="99"/>
    <w:qFormat/>
    <w:rsid w:val="009c166f"/>
    <w:rPr/>
  </w:style>
  <w:style w:type="character" w:styleId="WW8Num1z8" w:customStyle="1">
    <w:name w:val="WW8Num1z8"/>
    <w:uiPriority w:val="99"/>
    <w:qFormat/>
    <w:rsid w:val="009c166f"/>
    <w:rPr/>
  </w:style>
  <w:style w:type="character" w:styleId="WW8Num2z0" w:customStyle="1">
    <w:name w:val="WW8Num2z0"/>
    <w:uiPriority w:val="99"/>
    <w:qFormat/>
    <w:rsid w:val="009c166f"/>
    <w:rPr>
      <w:rFonts w:ascii="Times New Roman" w:hAnsi="Times New Roman" w:cs="Times New Roman"/>
      <w:sz w:val="24"/>
      <w:szCs w:val="24"/>
      <w:lang w:val="en-US" w:eastAsia="zh-CN"/>
    </w:rPr>
  </w:style>
  <w:style w:type="character" w:styleId="WW8Num2z1" w:customStyle="1">
    <w:name w:val="WW8Num2z1"/>
    <w:uiPriority w:val="99"/>
    <w:qFormat/>
    <w:rsid w:val="009c166f"/>
    <w:rPr/>
  </w:style>
  <w:style w:type="character" w:styleId="WW8Num2z2" w:customStyle="1">
    <w:name w:val="WW8Num2z2"/>
    <w:uiPriority w:val="99"/>
    <w:qFormat/>
    <w:rsid w:val="009c166f"/>
    <w:rPr/>
  </w:style>
  <w:style w:type="character" w:styleId="WW8Num2z3" w:customStyle="1">
    <w:name w:val="WW8Num2z3"/>
    <w:uiPriority w:val="99"/>
    <w:qFormat/>
    <w:rsid w:val="009c166f"/>
    <w:rPr/>
  </w:style>
  <w:style w:type="character" w:styleId="WW8Num2z4" w:customStyle="1">
    <w:name w:val="WW8Num2z4"/>
    <w:uiPriority w:val="99"/>
    <w:qFormat/>
    <w:rsid w:val="009c166f"/>
    <w:rPr/>
  </w:style>
  <w:style w:type="character" w:styleId="WW8Num2z5" w:customStyle="1">
    <w:name w:val="WW8Num2z5"/>
    <w:uiPriority w:val="99"/>
    <w:qFormat/>
    <w:rsid w:val="009c166f"/>
    <w:rPr/>
  </w:style>
  <w:style w:type="character" w:styleId="WW8Num2z6" w:customStyle="1">
    <w:name w:val="WW8Num2z6"/>
    <w:uiPriority w:val="99"/>
    <w:qFormat/>
    <w:rsid w:val="009c166f"/>
    <w:rPr/>
  </w:style>
  <w:style w:type="character" w:styleId="WW8Num2z7" w:customStyle="1">
    <w:name w:val="WW8Num2z7"/>
    <w:uiPriority w:val="99"/>
    <w:qFormat/>
    <w:rsid w:val="009c166f"/>
    <w:rPr/>
  </w:style>
  <w:style w:type="character" w:styleId="WW8Num2z8" w:customStyle="1">
    <w:name w:val="WW8Num2z8"/>
    <w:uiPriority w:val="99"/>
    <w:qFormat/>
    <w:rsid w:val="009c166f"/>
    <w:rPr/>
  </w:style>
  <w:style w:type="character" w:styleId="WW8Num3z0" w:customStyle="1">
    <w:name w:val="WW8Num3z0"/>
    <w:uiPriority w:val="99"/>
    <w:qFormat/>
    <w:rsid w:val="009c166f"/>
    <w:rPr>
      <w:rFonts w:ascii="Times New Roman" w:hAnsi="Times New Roman" w:cs="Times New Roman"/>
      <w:b/>
      <w:bCs/>
      <w:sz w:val="24"/>
      <w:szCs w:val="24"/>
    </w:rPr>
  </w:style>
  <w:style w:type="character" w:styleId="WW8Num3z1" w:customStyle="1">
    <w:name w:val="WW8Num3z1"/>
    <w:uiPriority w:val="99"/>
    <w:qFormat/>
    <w:rsid w:val="009c166f"/>
    <w:rPr/>
  </w:style>
  <w:style w:type="character" w:styleId="WW8Num3z2" w:customStyle="1">
    <w:name w:val="WW8Num3z2"/>
    <w:uiPriority w:val="99"/>
    <w:qFormat/>
    <w:rsid w:val="009c166f"/>
    <w:rPr/>
  </w:style>
  <w:style w:type="character" w:styleId="WW8Num3z3" w:customStyle="1">
    <w:name w:val="WW8Num3z3"/>
    <w:uiPriority w:val="99"/>
    <w:qFormat/>
    <w:rsid w:val="009c166f"/>
    <w:rPr/>
  </w:style>
  <w:style w:type="character" w:styleId="WW8Num3z4" w:customStyle="1">
    <w:name w:val="WW8Num3z4"/>
    <w:uiPriority w:val="99"/>
    <w:qFormat/>
    <w:rsid w:val="009c166f"/>
    <w:rPr/>
  </w:style>
  <w:style w:type="character" w:styleId="WW8Num3z5" w:customStyle="1">
    <w:name w:val="WW8Num3z5"/>
    <w:uiPriority w:val="99"/>
    <w:qFormat/>
    <w:rsid w:val="009c166f"/>
    <w:rPr/>
  </w:style>
  <w:style w:type="character" w:styleId="WW8Num3z6" w:customStyle="1">
    <w:name w:val="WW8Num3z6"/>
    <w:uiPriority w:val="99"/>
    <w:qFormat/>
    <w:rsid w:val="009c166f"/>
    <w:rPr/>
  </w:style>
  <w:style w:type="character" w:styleId="WW8Num3z7" w:customStyle="1">
    <w:name w:val="WW8Num3z7"/>
    <w:uiPriority w:val="99"/>
    <w:qFormat/>
    <w:rsid w:val="009c166f"/>
    <w:rPr/>
  </w:style>
  <w:style w:type="character" w:styleId="WW8Num3z8" w:customStyle="1">
    <w:name w:val="WW8Num3z8"/>
    <w:uiPriority w:val="99"/>
    <w:qFormat/>
    <w:rsid w:val="009c166f"/>
    <w:rPr/>
  </w:style>
  <w:style w:type="character" w:styleId="WW8Num4z0" w:customStyle="1">
    <w:name w:val="WW8Num4z0"/>
    <w:uiPriority w:val="99"/>
    <w:qFormat/>
    <w:rsid w:val="009c166f"/>
    <w:rPr>
      <w:rFonts w:ascii="Symbol" w:hAnsi="Symbol" w:cs="Symbol"/>
    </w:rPr>
  </w:style>
  <w:style w:type="character" w:styleId="WW8Num4z1" w:customStyle="1">
    <w:name w:val="WW8Num4z1"/>
    <w:uiPriority w:val="99"/>
    <w:qFormat/>
    <w:rsid w:val="009c166f"/>
    <w:rPr>
      <w:rFonts w:ascii="Courier New" w:hAnsi="Courier New" w:cs="Courier New"/>
    </w:rPr>
  </w:style>
  <w:style w:type="character" w:styleId="WW8Num4z2" w:customStyle="1">
    <w:name w:val="WW8Num4z2"/>
    <w:uiPriority w:val="99"/>
    <w:qFormat/>
    <w:rsid w:val="009c166f"/>
    <w:rPr>
      <w:rFonts w:ascii="Wingdings" w:hAnsi="Wingdings" w:cs="Wingdings"/>
    </w:rPr>
  </w:style>
  <w:style w:type="character" w:styleId="WW8Num5z0" w:customStyle="1">
    <w:name w:val="WW8Num5z0"/>
    <w:uiPriority w:val="99"/>
    <w:qFormat/>
    <w:rsid w:val="009c166f"/>
    <w:rPr/>
  </w:style>
  <w:style w:type="character" w:styleId="WW8Num5z1" w:customStyle="1">
    <w:name w:val="WW8Num5z1"/>
    <w:uiPriority w:val="99"/>
    <w:qFormat/>
    <w:rsid w:val="009c166f"/>
    <w:rPr/>
  </w:style>
  <w:style w:type="character" w:styleId="WW8Num5z2" w:customStyle="1">
    <w:name w:val="WW8Num5z2"/>
    <w:uiPriority w:val="99"/>
    <w:qFormat/>
    <w:rsid w:val="009c166f"/>
    <w:rPr/>
  </w:style>
  <w:style w:type="character" w:styleId="WW8Num5z3" w:customStyle="1">
    <w:name w:val="WW8Num5z3"/>
    <w:uiPriority w:val="99"/>
    <w:qFormat/>
    <w:rsid w:val="009c166f"/>
    <w:rPr/>
  </w:style>
  <w:style w:type="character" w:styleId="WW8Num5z4" w:customStyle="1">
    <w:name w:val="WW8Num5z4"/>
    <w:uiPriority w:val="99"/>
    <w:qFormat/>
    <w:rsid w:val="009c166f"/>
    <w:rPr/>
  </w:style>
  <w:style w:type="character" w:styleId="WW8Num5z5" w:customStyle="1">
    <w:name w:val="WW8Num5z5"/>
    <w:uiPriority w:val="99"/>
    <w:qFormat/>
    <w:rsid w:val="009c166f"/>
    <w:rPr/>
  </w:style>
  <w:style w:type="character" w:styleId="WW8Num5z6" w:customStyle="1">
    <w:name w:val="WW8Num5z6"/>
    <w:uiPriority w:val="99"/>
    <w:qFormat/>
    <w:rsid w:val="009c166f"/>
    <w:rPr/>
  </w:style>
  <w:style w:type="character" w:styleId="WW8Num5z7" w:customStyle="1">
    <w:name w:val="WW8Num5z7"/>
    <w:uiPriority w:val="99"/>
    <w:qFormat/>
    <w:rsid w:val="009c166f"/>
    <w:rPr/>
  </w:style>
  <w:style w:type="character" w:styleId="WW8Num5z8" w:customStyle="1">
    <w:name w:val="WW8Num5z8"/>
    <w:uiPriority w:val="99"/>
    <w:qFormat/>
    <w:rsid w:val="009c166f"/>
    <w:rPr/>
  </w:style>
  <w:style w:type="character" w:styleId="WW8Num6z0" w:customStyle="1">
    <w:name w:val="WW8Num6z0"/>
    <w:uiPriority w:val="99"/>
    <w:qFormat/>
    <w:rsid w:val="009c166f"/>
    <w:rPr>
      <w:rFonts w:ascii="Times New Roman" w:hAnsi="Times New Roman" w:cs="Times New Roman"/>
      <w:b/>
      <w:bCs/>
      <w:sz w:val="24"/>
      <w:szCs w:val="24"/>
    </w:rPr>
  </w:style>
  <w:style w:type="character" w:styleId="WW8Num6z1" w:customStyle="1">
    <w:name w:val="WW8Num6z1"/>
    <w:uiPriority w:val="99"/>
    <w:qFormat/>
    <w:rsid w:val="009c166f"/>
    <w:rPr/>
  </w:style>
  <w:style w:type="character" w:styleId="WW8Num6z2" w:customStyle="1">
    <w:name w:val="WW8Num6z2"/>
    <w:uiPriority w:val="99"/>
    <w:qFormat/>
    <w:rsid w:val="009c166f"/>
    <w:rPr/>
  </w:style>
  <w:style w:type="character" w:styleId="WW8Num6z3" w:customStyle="1">
    <w:name w:val="WW8Num6z3"/>
    <w:uiPriority w:val="99"/>
    <w:qFormat/>
    <w:rsid w:val="009c166f"/>
    <w:rPr/>
  </w:style>
  <w:style w:type="character" w:styleId="WW8Num6z4" w:customStyle="1">
    <w:name w:val="WW8Num6z4"/>
    <w:uiPriority w:val="99"/>
    <w:qFormat/>
    <w:rsid w:val="009c166f"/>
    <w:rPr/>
  </w:style>
  <w:style w:type="character" w:styleId="WW8Num6z5" w:customStyle="1">
    <w:name w:val="WW8Num6z5"/>
    <w:uiPriority w:val="99"/>
    <w:qFormat/>
    <w:rsid w:val="009c166f"/>
    <w:rPr/>
  </w:style>
  <w:style w:type="character" w:styleId="WW8Num6z6" w:customStyle="1">
    <w:name w:val="WW8Num6z6"/>
    <w:uiPriority w:val="99"/>
    <w:qFormat/>
    <w:rsid w:val="009c166f"/>
    <w:rPr/>
  </w:style>
  <w:style w:type="character" w:styleId="WW8Num6z7" w:customStyle="1">
    <w:name w:val="WW8Num6z7"/>
    <w:uiPriority w:val="99"/>
    <w:qFormat/>
    <w:rsid w:val="009c166f"/>
    <w:rPr/>
  </w:style>
  <w:style w:type="character" w:styleId="WW8Num6z8" w:customStyle="1">
    <w:name w:val="WW8Num6z8"/>
    <w:uiPriority w:val="99"/>
    <w:qFormat/>
    <w:rsid w:val="009c166f"/>
    <w:rPr/>
  </w:style>
  <w:style w:type="character" w:styleId="WW8Num7z0" w:customStyle="1">
    <w:name w:val="WW8Num7z0"/>
    <w:uiPriority w:val="99"/>
    <w:qFormat/>
    <w:rsid w:val="009c166f"/>
    <w:rPr>
      <w:rFonts w:ascii="Times New Roman" w:hAnsi="Times New Roman" w:cs="Times New Roman"/>
      <w:b/>
      <w:bCs/>
      <w:sz w:val="24"/>
      <w:szCs w:val="24"/>
    </w:rPr>
  </w:style>
  <w:style w:type="character" w:styleId="WW8Num7z1" w:customStyle="1">
    <w:name w:val="WW8Num7z1"/>
    <w:uiPriority w:val="99"/>
    <w:qFormat/>
    <w:rsid w:val="009c166f"/>
    <w:rPr/>
  </w:style>
  <w:style w:type="character" w:styleId="WW8Num7z2" w:customStyle="1">
    <w:name w:val="WW8Num7z2"/>
    <w:uiPriority w:val="99"/>
    <w:qFormat/>
    <w:rsid w:val="009c166f"/>
    <w:rPr/>
  </w:style>
  <w:style w:type="character" w:styleId="WW8Num7z3" w:customStyle="1">
    <w:name w:val="WW8Num7z3"/>
    <w:uiPriority w:val="99"/>
    <w:qFormat/>
    <w:rsid w:val="009c166f"/>
    <w:rPr/>
  </w:style>
  <w:style w:type="character" w:styleId="WW8Num7z4" w:customStyle="1">
    <w:name w:val="WW8Num7z4"/>
    <w:uiPriority w:val="99"/>
    <w:qFormat/>
    <w:rsid w:val="009c166f"/>
    <w:rPr/>
  </w:style>
  <w:style w:type="character" w:styleId="WW8Num7z5" w:customStyle="1">
    <w:name w:val="WW8Num7z5"/>
    <w:uiPriority w:val="99"/>
    <w:qFormat/>
    <w:rsid w:val="009c166f"/>
    <w:rPr/>
  </w:style>
  <w:style w:type="character" w:styleId="WW8Num7z6" w:customStyle="1">
    <w:name w:val="WW8Num7z6"/>
    <w:uiPriority w:val="99"/>
    <w:qFormat/>
    <w:rsid w:val="009c166f"/>
    <w:rPr/>
  </w:style>
  <w:style w:type="character" w:styleId="WW8Num7z7" w:customStyle="1">
    <w:name w:val="WW8Num7z7"/>
    <w:uiPriority w:val="99"/>
    <w:qFormat/>
    <w:rsid w:val="009c166f"/>
    <w:rPr/>
  </w:style>
  <w:style w:type="character" w:styleId="WW8Num7z8" w:customStyle="1">
    <w:name w:val="WW8Num7z8"/>
    <w:uiPriority w:val="99"/>
    <w:qFormat/>
    <w:rsid w:val="009c166f"/>
    <w:rPr/>
  </w:style>
  <w:style w:type="character" w:styleId="WW8Num8z0" w:customStyle="1">
    <w:name w:val="WW8Num8z0"/>
    <w:uiPriority w:val="99"/>
    <w:qFormat/>
    <w:rsid w:val="009c166f"/>
    <w:rPr>
      <w:rFonts w:ascii="Times New Roman" w:hAnsi="Times New Roman" w:cs="Times New Roman"/>
      <w:b/>
      <w:bCs/>
      <w:sz w:val="24"/>
      <w:szCs w:val="24"/>
    </w:rPr>
  </w:style>
  <w:style w:type="character" w:styleId="WW8Num8z1" w:customStyle="1">
    <w:name w:val="WW8Num8z1"/>
    <w:uiPriority w:val="99"/>
    <w:qFormat/>
    <w:rsid w:val="009c166f"/>
    <w:rPr/>
  </w:style>
  <w:style w:type="character" w:styleId="WW8Num8z2" w:customStyle="1">
    <w:name w:val="WW8Num8z2"/>
    <w:uiPriority w:val="99"/>
    <w:qFormat/>
    <w:rsid w:val="009c166f"/>
    <w:rPr/>
  </w:style>
  <w:style w:type="character" w:styleId="WW8Num8z3" w:customStyle="1">
    <w:name w:val="WW8Num8z3"/>
    <w:uiPriority w:val="99"/>
    <w:qFormat/>
    <w:rsid w:val="009c166f"/>
    <w:rPr/>
  </w:style>
  <w:style w:type="character" w:styleId="WW8Num8z4" w:customStyle="1">
    <w:name w:val="WW8Num8z4"/>
    <w:uiPriority w:val="99"/>
    <w:qFormat/>
    <w:rsid w:val="009c166f"/>
    <w:rPr/>
  </w:style>
  <w:style w:type="character" w:styleId="WW8Num8z5" w:customStyle="1">
    <w:name w:val="WW8Num8z5"/>
    <w:uiPriority w:val="99"/>
    <w:qFormat/>
    <w:rsid w:val="009c166f"/>
    <w:rPr/>
  </w:style>
  <w:style w:type="character" w:styleId="WW8Num8z6" w:customStyle="1">
    <w:name w:val="WW8Num8z6"/>
    <w:uiPriority w:val="99"/>
    <w:qFormat/>
    <w:rsid w:val="009c166f"/>
    <w:rPr/>
  </w:style>
  <w:style w:type="character" w:styleId="WW8Num8z7" w:customStyle="1">
    <w:name w:val="WW8Num8z7"/>
    <w:uiPriority w:val="99"/>
    <w:qFormat/>
    <w:rsid w:val="009c166f"/>
    <w:rPr/>
  </w:style>
  <w:style w:type="character" w:styleId="WW8Num8z8" w:customStyle="1">
    <w:name w:val="WW8Num8z8"/>
    <w:uiPriority w:val="99"/>
    <w:qFormat/>
    <w:rsid w:val="009c166f"/>
    <w:rPr/>
  </w:style>
  <w:style w:type="character" w:styleId="WW8Num9z0" w:customStyle="1">
    <w:name w:val="WW8Num9z0"/>
    <w:uiPriority w:val="99"/>
    <w:qFormat/>
    <w:rsid w:val="009c166f"/>
    <w:rPr>
      <w:rFonts w:ascii="Symbol" w:hAnsi="Symbol" w:cs="Symbol"/>
      <w:sz w:val="20"/>
      <w:szCs w:val="20"/>
    </w:rPr>
  </w:style>
  <w:style w:type="character" w:styleId="WW8Num9z1" w:customStyle="1">
    <w:name w:val="WW8Num9z1"/>
    <w:uiPriority w:val="99"/>
    <w:qFormat/>
    <w:rsid w:val="009c166f"/>
    <w:rPr>
      <w:rFonts w:ascii="Courier New" w:hAnsi="Courier New" w:cs="Courier New"/>
      <w:sz w:val="20"/>
      <w:szCs w:val="20"/>
    </w:rPr>
  </w:style>
  <w:style w:type="character" w:styleId="WW8Num9z2" w:customStyle="1">
    <w:name w:val="WW8Num9z2"/>
    <w:uiPriority w:val="99"/>
    <w:qFormat/>
    <w:rsid w:val="009c166f"/>
    <w:rPr>
      <w:rFonts w:ascii="Wingdings" w:hAnsi="Wingdings" w:cs="Wingdings"/>
      <w:sz w:val="20"/>
      <w:szCs w:val="20"/>
    </w:rPr>
  </w:style>
  <w:style w:type="character" w:styleId="WW8Num10z0" w:customStyle="1">
    <w:name w:val="WW8Num10z0"/>
    <w:uiPriority w:val="99"/>
    <w:qFormat/>
    <w:rsid w:val="009c166f"/>
    <w:rPr>
      <w:rFonts w:ascii="Symbol" w:hAnsi="Symbol" w:cs="Symbol"/>
    </w:rPr>
  </w:style>
  <w:style w:type="character" w:styleId="WW8Num10z1" w:customStyle="1">
    <w:name w:val="WW8Num10z1"/>
    <w:uiPriority w:val="99"/>
    <w:qFormat/>
    <w:rsid w:val="009c166f"/>
    <w:rPr>
      <w:rFonts w:ascii="Courier New" w:hAnsi="Courier New" w:cs="Courier New"/>
    </w:rPr>
  </w:style>
  <w:style w:type="character" w:styleId="WW8Num10z2" w:customStyle="1">
    <w:name w:val="WW8Num10z2"/>
    <w:uiPriority w:val="99"/>
    <w:qFormat/>
    <w:rsid w:val="009c166f"/>
    <w:rPr>
      <w:rFonts w:ascii="Wingdings" w:hAnsi="Wingdings" w:cs="Wingdings"/>
    </w:rPr>
  </w:style>
  <w:style w:type="character" w:styleId="WW8Num10z3" w:customStyle="1">
    <w:name w:val="WW8Num10z3"/>
    <w:uiPriority w:val="99"/>
    <w:qFormat/>
    <w:rsid w:val="009c166f"/>
    <w:rPr>
      <w:rFonts w:ascii="Symbol" w:hAnsi="Symbol" w:cs="Symbol"/>
    </w:rPr>
  </w:style>
  <w:style w:type="character" w:styleId="Domylnaczcionkaakapitu2" w:customStyle="1">
    <w:name w:val="Domyślna czcionka akapitu2"/>
    <w:uiPriority w:val="99"/>
    <w:qFormat/>
    <w:rsid w:val="009c166f"/>
    <w:rPr/>
  </w:style>
  <w:style w:type="character" w:styleId="Domylnaczcionkaakapitu1" w:customStyle="1">
    <w:name w:val="Domyślna czcionka akapitu1"/>
    <w:uiPriority w:val="99"/>
    <w:qFormat/>
    <w:rsid w:val="009c166f"/>
    <w:rPr/>
  </w:style>
  <w:style w:type="character" w:styleId="BodyTextChar" w:customStyle="1">
    <w:name w:val="Body Text Char"/>
    <w:uiPriority w:val="99"/>
    <w:qFormat/>
    <w:rsid w:val="009c166f"/>
    <w:rPr>
      <w:rFonts w:ascii="Times New Roman" w:hAnsi="Times New Roman" w:cs="Times New Roman"/>
      <w:sz w:val="24"/>
      <w:szCs w:val="24"/>
    </w:rPr>
  </w:style>
  <w:style w:type="character" w:styleId="BodyTextFirstIndentChar" w:customStyle="1">
    <w:name w:val="Body Text First Indent Char"/>
    <w:uiPriority w:val="99"/>
    <w:qFormat/>
    <w:rsid w:val="009c166f"/>
    <w:rPr>
      <w:rFonts w:ascii="Times New Roman" w:hAnsi="Times New Roman" w:cs="Times New Roman"/>
      <w:sz w:val="24"/>
      <w:szCs w:val="24"/>
    </w:rPr>
  </w:style>
  <w:style w:type="character" w:styleId="BalloonTextChar" w:customStyle="1">
    <w:name w:val="Balloon Text Char"/>
    <w:uiPriority w:val="99"/>
    <w:qFormat/>
    <w:rsid w:val="009c166f"/>
    <w:rPr>
      <w:rFonts w:ascii="Segoe UI" w:hAnsi="Segoe UI" w:cs="Segoe UI"/>
      <w:sz w:val="18"/>
      <w:szCs w:val="18"/>
    </w:rPr>
  </w:style>
  <w:style w:type="character" w:styleId="Emphasis">
    <w:name w:val="Emphasis"/>
    <w:uiPriority w:val="99"/>
    <w:qFormat/>
    <w:rsid w:val="009c166f"/>
    <w:rPr>
      <w:i/>
      <w:iCs/>
    </w:rPr>
  </w:style>
  <w:style w:type="character" w:styleId="Strong">
    <w:name w:val="Strong"/>
    <w:qFormat/>
    <w:rsid w:val="009c166f"/>
    <w:rPr>
      <w:b/>
      <w:bCs/>
    </w:rPr>
  </w:style>
  <w:style w:type="character" w:styleId="Tsalignmentelement" w:customStyle="1">
    <w:name w:val="ts-alignment-element"/>
    <w:uiPriority w:val="99"/>
    <w:qFormat/>
    <w:rsid w:val="009c166f"/>
    <w:rPr>
      <w:rFonts w:ascii="Times New Roman" w:hAnsi="Times New Roman" w:cs="Times New Roman"/>
    </w:rPr>
  </w:style>
  <w:style w:type="character" w:styleId="Reference" w:customStyle="1">
    <w:name w:val="reference"/>
    <w:uiPriority w:val="99"/>
    <w:qFormat/>
    <w:rsid w:val="009c166f"/>
    <w:rPr>
      <w:rFonts w:ascii="Times New Roman" w:hAnsi="Times New Roman" w:cs="Times New Roman"/>
    </w:rPr>
  </w:style>
  <w:style w:type="character" w:styleId="Appleconvertedspace" w:customStyle="1">
    <w:name w:val="apple-converted-space"/>
    <w:uiPriority w:val="99"/>
    <w:qFormat/>
    <w:rsid w:val="009c166f"/>
    <w:rPr>
      <w:rFonts w:ascii="Times New Roman" w:hAnsi="Times New Roman" w:cs="Times New Roman"/>
    </w:rPr>
  </w:style>
  <w:style w:type="character" w:styleId="Name" w:customStyle="1">
    <w:name w:val="name"/>
    <w:qFormat/>
    <w:rsid w:val="009c166f"/>
    <w:rPr>
      <w:rFonts w:ascii="Times New Roman" w:hAnsi="Times New Roman" w:cs="Times New Roman"/>
    </w:rPr>
  </w:style>
  <w:style w:type="character" w:styleId="Cdmtaxonuuid988f8190375e4734aa67d7068abf5327secuuid6786d86375d44796b916c1c3dff4cb70" w:customStyle="1">
    <w:name w:val="cdm:taxon uuid:988f8190-375e-4734-aa67-d7068abf5327 sec_uuid:6786d863-75d4-4796-b916-c1c3dff4cb70"/>
    <w:uiPriority w:val="99"/>
    <w:qFormat/>
    <w:rsid w:val="009c166f"/>
    <w:rPr>
      <w:rFonts w:ascii="Times New Roman" w:hAnsi="Times New Roman" w:cs="Times New Roman"/>
    </w:rPr>
  </w:style>
  <w:style w:type="character" w:styleId="Cdmtaxonuuidcf4660e64a4a47b6b68a6db5ad3f60f4secuuid6786d86375d44796b916c1c3dff4cb70" w:customStyle="1">
    <w:name w:val="cdm:taxon uuid:cf4660e6-4a4a-47b6-b68a-6db5ad3f60f4 sec_uuid:6786d863-75d4-4796-b916-c1c3dff4cb70"/>
    <w:uiPriority w:val="99"/>
    <w:qFormat/>
    <w:rsid w:val="009c166f"/>
    <w:rPr>
      <w:rFonts w:ascii="Times New Roman" w:hAnsi="Times New Roman" w:cs="Times New Roman"/>
    </w:rPr>
  </w:style>
  <w:style w:type="character" w:styleId="Binomial" w:customStyle="1">
    <w:name w:val="binomial"/>
    <w:uiPriority w:val="99"/>
    <w:qFormat/>
    <w:rsid w:val="009c166f"/>
    <w:rPr>
      <w:rFonts w:ascii="Times New Roman" w:hAnsi="Times New Roman" w:cs="Times New Roman"/>
    </w:rPr>
  </w:style>
  <w:style w:type="character" w:styleId="TekstdymkaZnak" w:customStyle="1">
    <w:name w:val="Tekst dymka Znak"/>
    <w:uiPriority w:val="99"/>
    <w:qFormat/>
    <w:rsid w:val="009c166f"/>
    <w:rPr>
      <w:rFonts w:ascii="Segoe UI" w:hAnsi="Segoe UI" w:cs="Segoe UI"/>
      <w:sz w:val="18"/>
      <w:szCs w:val="18"/>
    </w:rPr>
  </w:style>
  <w:style w:type="character" w:styleId="InternetLink" w:customStyle="1">
    <w:name w:val="Internet Link"/>
    <w:uiPriority w:val="99"/>
    <w:rsid w:val="009c166f"/>
    <w:rPr>
      <w:color w:val="000080"/>
      <w:u w:val="single"/>
    </w:rPr>
  </w:style>
  <w:style w:type="character" w:styleId="NumberingSymbols" w:customStyle="1">
    <w:name w:val="Numbering Symbols"/>
    <w:uiPriority w:val="99"/>
    <w:qFormat/>
    <w:rsid w:val="009c166f"/>
    <w:rPr/>
  </w:style>
  <w:style w:type="character" w:styleId="ListLabel42" w:customStyle="1">
    <w:name w:val="ListLabel 42"/>
    <w:uiPriority w:val="99"/>
    <w:qFormat/>
    <w:rsid w:val="009c166f"/>
    <w:rPr>
      <w:rFonts w:ascii="Times New Roman" w:hAnsi="Times New Roman" w:cs="Times New Roman"/>
      <w:sz w:val="24"/>
      <w:szCs w:val="24"/>
    </w:rPr>
  </w:style>
  <w:style w:type="character" w:styleId="Odwoaniedokomentarza1" w:customStyle="1">
    <w:name w:val="Odwołanie do komentarza1"/>
    <w:uiPriority w:val="99"/>
    <w:qFormat/>
    <w:rsid w:val="009c166f"/>
    <w:rPr>
      <w:sz w:val="16"/>
      <w:szCs w:val="16"/>
    </w:rPr>
  </w:style>
  <w:style w:type="character" w:styleId="TekstkomentarzaZnak" w:customStyle="1">
    <w:name w:val="Tekst komentarza Znak"/>
    <w:uiPriority w:val="99"/>
    <w:qFormat/>
    <w:rsid w:val="009c166f"/>
    <w:rPr>
      <w:rFonts w:ascii="Calibri" w:hAnsi="Calibri" w:cs="Calibri"/>
      <w:lang w:eastAsia="zh-CN"/>
    </w:rPr>
  </w:style>
  <w:style w:type="character" w:styleId="TematkomentarzaZnak" w:customStyle="1">
    <w:name w:val="Temat komentarza Znak"/>
    <w:uiPriority w:val="99"/>
    <w:qFormat/>
    <w:rsid w:val="009c166f"/>
    <w:rPr>
      <w:rFonts w:ascii="Calibri" w:hAnsi="Calibri" w:cs="Calibri"/>
      <w:b/>
      <w:bCs/>
      <w:lang w:eastAsia="zh-CN"/>
    </w:rPr>
  </w:style>
  <w:style w:type="character" w:styleId="Journaltitletext" w:customStyle="1">
    <w:name w:val="journal-title-text"/>
    <w:uiPriority w:val="99"/>
    <w:qFormat/>
    <w:rsid w:val="009c166f"/>
    <w:rPr>
      <w:rFonts w:ascii="Times New Roman" w:hAnsi="Times New Roman" w:cs="Times New Roman"/>
    </w:rPr>
  </w:style>
  <w:style w:type="character" w:styleId="Tekstpodstawowywcity2Znak" w:customStyle="1">
    <w:name w:val="Tekst podstawowy wcięty 2 Znak"/>
    <w:uiPriority w:val="99"/>
    <w:qFormat/>
    <w:rsid w:val="009c166f"/>
    <w:rPr>
      <w:rFonts w:ascii="Calibri" w:hAnsi="Calibri" w:cs="Calibri"/>
      <w:sz w:val="22"/>
      <w:szCs w:val="22"/>
      <w:lang w:eastAsia="zh-CN"/>
    </w:rPr>
  </w:style>
  <w:style w:type="character" w:styleId="NagwekZnak" w:customStyle="1">
    <w:name w:val="Nagłówek Znak"/>
    <w:uiPriority w:val="99"/>
    <w:qFormat/>
    <w:rsid w:val="009c166f"/>
    <w:rPr>
      <w:rFonts w:ascii="Calibri" w:hAnsi="Calibri" w:cs="Calibri"/>
      <w:sz w:val="22"/>
      <w:szCs w:val="22"/>
      <w:lang w:eastAsia="zh-CN"/>
    </w:rPr>
  </w:style>
  <w:style w:type="character" w:styleId="StopkaZnak" w:customStyle="1">
    <w:name w:val="Stopka Znak"/>
    <w:qFormat/>
    <w:rsid w:val="009c166f"/>
    <w:rPr>
      <w:rFonts w:ascii="Calibri" w:hAnsi="Calibri" w:cs="Calibri"/>
      <w:sz w:val="22"/>
      <w:szCs w:val="22"/>
      <w:lang w:eastAsia="zh-CN"/>
    </w:rPr>
  </w:style>
  <w:style w:type="character" w:styleId="FollowedHyperlink">
    <w:name w:val="FollowedHyperlink"/>
    <w:uiPriority w:val="99"/>
    <w:qFormat/>
    <w:rsid w:val="009c166f"/>
    <w:rPr>
      <w:color w:val="800080"/>
      <w:u w:val="single"/>
    </w:rPr>
  </w:style>
  <w:style w:type="character" w:styleId="TytuZnak" w:customStyle="1">
    <w:name w:val="Tytuł Znak"/>
    <w:uiPriority w:val="99"/>
    <w:qFormat/>
    <w:rsid w:val="009c166f"/>
    <w:rPr>
      <w:rFonts w:ascii="Calibri Light" w:hAnsi="Calibri Light" w:cs="Calibri Light"/>
      <w:spacing w:val="-10"/>
      <w:kern w:val="2"/>
      <w:sz w:val="56"/>
      <w:szCs w:val="56"/>
    </w:rPr>
  </w:style>
  <w:style w:type="character" w:styleId="Nierozpoznanawzmianka1" w:customStyle="1">
    <w:name w:val="Nierozpoznana wzmianka1"/>
    <w:uiPriority w:val="99"/>
    <w:qFormat/>
    <w:rsid w:val="009c166f"/>
    <w:rPr>
      <w:color w:val="auto"/>
    </w:rPr>
  </w:style>
  <w:style w:type="character" w:styleId="Object" w:customStyle="1">
    <w:name w:val="object"/>
    <w:uiPriority w:val="99"/>
    <w:qFormat/>
    <w:rsid w:val="009c166f"/>
    <w:rPr/>
  </w:style>
  <w:style w:type="character" w:styleId="Journaltitle" w:customStyle="1">
    <w:name w:val="journaltitle"/>
    <w:uiPriority w:val="99"/>
    <w:qFormat/>
    <w:rsid w:val="009c166f"/>
    <w:rPr/>
  </w:style>
  <w:style w:type="character" w:styleId="Label" w:customStyle="1">
    <w:name w:val="label"/>
    <w:uiPriority w:val="99"/>
    <w:qFormat/>
    <w:rsid w:val="009c166f"/>
    <w:rPr/>
  </w:style>
  <w:style w:type="character" w:styleId="Bullets" w:customStyle="1">
    <w:name w:val="Bullets"/>
    <w:uiPriority w:val="99"/>
    <w:qFormat/>
    <w:rsid w:val="009c166f"/>
    <w:rPr>
      <w:rFonts w:ascii="OpenSymbol" w:hAnsi="OpenSymbol" w:eastAsia="Times New Roman" w:cs="OpenSymbol"/>
    </w:rPr>
  </w:style>
  <w:style w:type="character" w:styleId="TekstpodstawowyZnak" w:customStyle="1">
    <w:name w:val="Tekst podstawowy Znak"/>
    <w:link w:val="Tekstpodstawowy"/>
    <w:uiPriority w:val="99"/>
    <w:semiHidden/>
    <w:qFormat/>
    <w:rsid w:val="00773982"/>
    <w:rPr>
      <w:rFonts w:ascii="Calibri" w:hAnsi="Calibri" w:cs="Calibri"/>
      <w:lang w:val="pl-PL" w:eastAsia="zh-CN"/>
    </w:rPr>
  </w:style>
  <w:style w:type="character" w:styleId="TekstdymkaZnak1" w:customStyle="1">
    <w:name w:val="Tekst dymka Znak1"/>
    <w:link w:val="Tekstdymka"/>
    <w:uiPriority w:val="99"/>
    <w:semiHidden/>
    <w:qFormat/>
    <w:rsid w:val="00773982"/>
    <w:rPr>
      <w:rFonts w:ascii="Times New Roman" w:hAnsi="Times New Roman" w:cs="Times New Roman"/>
      <w:sz w:val="0"/>
      <w:szCs w:val="0"/>
      <w:lang w:val="pl-PL" w:eastAsia="zh-CN"/>
    </w:rPr>
  </w:style>
  <w:style w:type="character" w:styleId="TekstkomentarzaZnak1" w:customStyle="1">
    <w:name w:val="Tekst komentarza Znak1"/>
    <w:link w:val="Tekstkomentarza"/>
    <w:uiPriority w:val="99"/>
    <w:qFormat/>
    <w:rsid w:val="009c166f"/>
    <w:rPr>
      <w:rFonts w:ascii="Calibri" w:hAnsi="Calibri" w:cs="Calibri"/>
      <w:lang w:eastAsia="zh-CN"/>
    </w:rPr>
  </w:style>
  <w:style w:type="character" w:styleId="TematkomentarzaZnak1" w:customStyle="1">
    <w:name w:val="Temat komentarza Znak1"/>
    <w:link w:val="Tematkomentarza"/>
    <w:uiPriority w:val="99"/>
    <w:semiHidden/>
    <w:qFormat/>
    <w:rsid w:val="00773982"/>
    <w:rPr>
      <w:rFonts w:ascii="Calibri" w:hAnsi="Calibri" w:cs="Calibri"/>
      <w:b/>
      <w:bCs/>
      <w:sz w:val="20"/>
      <w:szCs w:val="20"/>
      <w:lang w:val="pl-PL" w:eastAsia="zh-CN"/>
    </w:rPr>
  </w:style>
  <w:style w:type="character" w:styleId="NagwekZnak1" w:customStyle="1">
    <w:name w:val="Nagłówek Znak1"/>
    <w:link w:val="Nagwek"/>
    <w:uiPriority w:val="99"/>
    <w:semiHidden/>
    <w:qFormat/>
    <w:rsid w:val="00773982"/>
    <w:rPr>
      <w:rFonts w:ascii="Calibri" w:hAnsi="Calibri" w:cs="Calibri"/>
      <w:lang w:val="pl-PL" w:eastAsia="zh-CN"/>
    </w:rPr>
  </w:style>
  <w:style w:type="character" w:styleId="StopkaZnak1" w:customStyle="1">
    <w:name w:val="Stopka Znak1"/>
    <w:link w:val="Stopka"/>
    <w:uiPriority w:val="99"/>
    <w:semiHidden/>
    <w:qFormat/>
    <w:rsid w:val="00773982"/>
    <w:rPr>
      <w:rFonts w:ascii="Calibri" w:hAnsi="Calibri" w:cs="Calibri"/>
      <w:lang w:val="pl-PL" w:eastAsia="zh-CN"/>
    </w:rPr>
  </w:style>
  <w:style w:type="character" w:styleId="TekstpodstawowywcityZnak" w:customStyle="1">
    <w:name w:val="Tekst podstawowy wcięty Znak"/>
    <w:link w:val="Tekstpodstawowywcity"/>
    <w:uiPriority w:val="99"/>
    <w:semiHidden/>
    <w:qFormat/>
    <w:rsid w:val="00773982"/>
    <w:rPr>
      <w:rFonts w:ascii="Calibri" w:hAnsi="Calibri" w:cs="Calibri"/>
      <w:lang w:val="pl-PL" w:eastAsia="zh-CN"/>
    </w:rPr>
  </w:style>
  <w:style w:type="character" w:styleId="Annotationreference">
    <w:name w:val="annotation reference"/>
    <w:uiPriority w:val="99"/>
    <w:qFormat/>
    <w:rsid w:val="009c166f"/>
    <w:rPr>
      <w:rFonts w:ascii="Times New Roman" w:hAnsi="Times New Roman" w:cs="Times New Roman"/>
      <w:sz w:val="16"/>
      <w:szCs w:val="16"/>
    </w:rPr>
  </w:style>
  <w:style w:type="character" w:styleId="Tekstpodstawowy2Znak" w:customStyle="1">
    <w:name w:val="Tekst podstawowy 2 Znak"/>
    <w:link w:val="Tekstpodstawowy2"/>
    <w:uiPriority w:val="99"/>
    <w:semiHidden/>
    <w:qFormat/>
    <w:rsid w:val="00773982"/>
    <w:rPr>
      <w:rFonts w:ascii="Calibri" w:hAnsi="Calibri" w:cs="Calibri"/>
      <w:lang w:val="pl-PL" w:eastAsia="zh-CN"/>
    </w:rPr>
  </w:style>
  <w:style w:type="character" w:styleId="ListLabel43" w:customStyle="1">
    <w:name w:val="ListLabel 43"/>
    <w:qFormat/>
    <w:rsid w:val="00866de4"/>
    <w:rPr>
      <w:rFonts w:cs="Times New Roman"/>
    </w:rPr>
  </w:style>
  <w:style w:type="character" w:styleId="ListLabel44" w:customStyle="1">
    <w:name w:val="ListLabel 44"/>
    <w:qFormat/>
    <w:rsid w:val="00866de4"/>
    <w:rPr>
      <w:rFonts w:cs="Times New Roman"/>
    </w:rPr>
  </w:style>
  <w:style w:type="character" w:styleId="ListLabel45" w:customStyle="1">
    <w:name w:val="ListLabel 45"/>
    <w:qFormat/>
    <w:rsid w:val="00866de4"/>
    <w:rPr>
      <w:rFonts w:cs="Times New Roman"/>
    </w:rPr>
  </w:style>
  <w:style w:type="character" w:styleId="ListLabel46" w:customStyle="1">
    <w:name w:val="ListLabel 46"/>
    <w:qFormat/>
    <w:rsid w:val="00866de4"/>
    <w:rPr>
      <w:rFonts w:cs="Times New Roman"/>
    </w:rPr>
  </w:style>
  <w:style w:type="character" w:styleId="ListLabel47" w:customStyle="1">
    <w:name w:val="ListLabel 47"/>
    <w:qFormat/>
    <w:rsid w:val="00866de4"/>
    <w:rPr>
      <w:rFonts w:cs="Times New Roman"/>
    </w:rPr>
  </w:style>
  <w:style w:type="character" w:styleId="ListLabel48" w:customStyle="1">
    <w:name w:val="ListLabel 48"/>
    <w:qFormat/>
    <w:rsid w:val="00866de4"/>
    <w:rPr>
      <w:rFonts w:cs="Times New Roman"/>
    </w:rPr>
  </w:style>
  <w:style w:type="character" w:styleId="ListLabel49" w:customStyle="1">
    <w:name w:val="ListLabel 49"/>
    <w:qFormat/>
    <w:rsid w:val="00866de4"/>
    <w:rPr>
      <w:rFonts w:cs="Times New Roman"/>
    </w:rPr>
  </w:style>
  <w:style w:type="character" w:styleId="ListLabel50" w:customStyle="1">
    <w:name w:val="ListLabel 50"/>
    <w:qFormat/>
    <w:rsid w:val="00866de4"/>
    <w:rPr>
      <w:rFonts w:cs="Times New Roman"/>
    </w:rPr>
  </w:style>
  <w:style w:type="character" w:styleId="ListLabel51" w:customStyle="1">
    <w:name w:val="ListLabel 51"/>
    <w:qFormat/>
    <w:rsid w:val="00866de4"/>
    <w:rPr>
      <w:rFonts w:cs="Times New Roman"/>
    </w:rPr>
  </w:style>
  <w:style w:type="character" w:styleId="LineNumbering" w:customStyle="1">
    <w:name w:val="Line Numbering"/>
    <w:rsid w:val="00866de4"/>
    <w:rPr/>
  </w:style>
  <w:style w:type="character" w:styleId="Linenumber">
    <w:name w:val="line number"/>
    <w:basedOn w:val="DefaultParagraphFont"/>
    <w:uiPriority w:val="99"/>
    <w:semiHidden/>
    <w:unhideWhenUsed/>
    <w:qFormat/>
    <w:rsid w:val="00d2170c"/>
    <w:rPr/>
  </w:style>
  <w:style w:type="character" w:styleId="PlaceholderText">
    <w:name w:val="Placeholder Text"/>
    <w:basedOn w:val="DefaultParagraphFont"/>
    <w:uiPriority w:val="99"/>
    <w:semiHidden/>
    <w:qFormat/>
    <w:rsid w:val="004d3653"/>
    <w:rPr>
      <w:color w:val="808080"/>
    </w:rPr>
  </w:style>
  <w:style w:type="character" w:styleId="Taxonname" w:customStyle="1">
    <w:name w:val="taxonname"/>
    <w:basedOn w:val="DefaultParagraphFont"/>
    <w:qFormat/>
    <w:rsid w:val="001323a7"/>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paragraph" w:styleId="Heading" w:customStyle="1">
    <w:name w:val="Heading"/>
    <w:basedOn w:val="Normal"/>
    <w:next w:val="TextBody"/>
    <w:uiPriority w:val="99"/>
    <w:qFormat/>
    <w:rsid w:val="009c166f"/>
    <w:pPr>
      <w:keepNext w:val="true"/>
      <w:spacing w:before="240" w:after="120"/>
    </w:pPr>
    <w:rPr>
      <w:rFonts w:ascii="Liberation Sans" w:hAnsi="Liberation Sans" w:cs="Liberation Sans"/>
      <w:sz w:val="28"/>
      <w:szCs w:val="28"/>
    </w:rPr>
  </w:style>
  <w:style w:type="paragraph" w:styleId="TextBody">
    <w:name w:val="Body Text"/>
    <w:basedOn w:val="Normal"/>
    <w:link w:val="TekstpodstawowyZnak"/>
    <w:uiPriority w:val="99"/>
    <w:rsid w:val="009c166f"/>
    <w:pPr>
      <w:spacing w:lineRule="auto" w:line="360" w:before="0" w:after="0"/>
      <w:jc w:val="center"/>
    </w:pPr>
    <w:rPr>
      <w:rFonts w:cs="Times New Roman"/>
      <w:sz w:val="24"/>
      <w:szCs w:val="24"/>
    </w:rPr>
  </w:style>
  <w:style w:type="paragraph" w:styleId="List">
    <w:name w:val="List"/>
    <w:basedOn w:val="TextBody"/>
    <w:uiPriority w:val="99"/>
    <w:rsid w:val="009c166f"/>
    <w:pPr/>
    <w:rPr>
      <w:rFonts w:ascii="Lohit Devanagari" w:hAnsi="Lohit Devanagari"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uiPriority w:val="99"/>
    <w:qFormat/>
    <w:rsid w:val="009c166f"/>
    <w:pPr>
      <w:suppressLineNumbers/>
    </w:pPr>
    <w:rPr/>
  </w:style>
  <w:style w:type="paragraph" w:styleId="Caption1">
    <w:name w:val="caption"/>
    <w:basedOn w:val="Normal"/>
    <w:uiPriority w:val="99"/>
    <w:qFormat/>
    <w:rsid w:val="009c166f"/>
    <w:pPr>
      <w:suppressLineNumbers/>
      <w:spacing w:before="120" w:after="120"/>
    </w:pPr>
    <w:rPr>
      <w:i/>
      <w:iCs/>
      <w:sz w:val="24"/>
      <w:szCs w:val="24"/>
    </w:rPr>
  </w:style>
  <w:style w:type="paragraph" w:styleId="Legenda1" w:customStyle="1">
    <w:name w:val="Legenda1"/>
    <w:basedOn w:val="Normal"/>
    <w:uiPriority w:val="99"/>
    <w:qFormat/>
    <w:rsid w:val="009c166f"/>
    <w:pPr>
      <w:suppressLineNumbers/>
      <w:spacing w:before="120" w:after="120"/>
    </w:pPr>
    <w:rPr>
      <w:i/>
      <w:iCs/>
      <w:sz w:val="24"/>
      <w:szCs w:val="24"/>
    </w:rPr>
  </w:style>
  <w:style w:type="paragraph" w:styleId="Akapitzlist1" w:customStyle="1">
    <w:name w:val="Akapit z listą1"/>
    <w:basedOn w:val="Normal"/>
    <w:uiPriority w:val="99"/>
    <w:qFormat/>
    <w:rsid w:val="009c166f"/>
    <w:pPr>
      <w:ind w:left="720" w:hanging="0"/>
    </w:pPr>
    <w:rPr/>
  </w:style>
  <w:style w:type="paragraph" w:styleId="Textbody1" w:customStyle="1">
    <w:name w:val="Text body"/>
    <w:basedOn w:val="Normal"/>
    <w:uiPriority w:val="99"/>
    <w:qFormat/>
    <w:rsid w:val="009c166f"/>
    <w:pPr>
      <w:spacing w:lineRule="auto" w:line="276" w:before="0" w:after="140"/>
      <w:textAlignment w:val="baseline"/>
    </w:pPr>
    <w:rPr>
      <w:rFonts w:ascii="Liberation Serif" w:hAnsi="Liberation Serif" w:cs="Liberation Serif"/>
      <w:kern w:val="2"/>
      <w:sz w:val="24"/>
      <w:szCs w:val="24"/>
      <w:lang w:val="en-US"/>
    </w:rPr>
  </w:style>
  <w:style w:type="paragraph" w:styleId="TableContents" w:customStyle="1">
    <w:name w:val="Table Contents"/>
    <w:basedOn w:val="Normal"/>
    <w:uiPriority w:val="99"/>
    <w:qFormat/>
    <w:rsid w:val="009c166f"/>
    <w:pPr>
      <w:suppressLineNumbers/>
      <w:spacing w:lineRule="auto" w:line="240" w:before="0" w:after="0"/>
      <w:textAlignment w:val="baseline"/>
    </w:pPr>
    <w:rPr>
      <w:rFonts w:ascii="Liberation Serif" w:hAnsi="Liberation Serif" w:cs="Liberation Serif"/>
      <w:kern w:val="2"/>
      <w:sz w:val="24"/>
      <w:szCs w:val="24"/>
      <w:lang w:val="en-US"/>
    </w:rPr>
  </w:style>
  <w:style w:type="paragraph" w:styleId="TableHeading" w:customStyle="1">
    <w:name w:val="Table Heading"/>
    <w:basedOn w:val="TableContents"/>
    <w:uiPriority w:val="99"/>
    <w:qFormat/>
    <w:rsid w:val="009c166f"/>
    <w:pPr>
      <w:jc w:val="center"/>
    </w:pPr>
    <w:rPr>
      <w:b/>
      <w:bCs/>
    </w:rPr>
  </w:style>
  <w:style w:type="paragraph" w:styleId="Tekstpodstawowyzwciciem1" w:customStyle="1">
    <w:name w:val="Tekst podstawowy z wcięciem1"/>
    <w:basedOn w:val="TextBody"/>
    <w:uiPriority w:val="99"/>
    <w:qFormat/>
    <w:rsid w:val="009c166f"/>
    <w:pPr>
      <w:spacing w:lineRule="auto" w:line="252" w:before="0" w:after="160"/>
      <w:ind w:firstLine="360"/>
      <w:jc w:val="left"/>
    </w:pPr>
    <w:rPr>
      <w:rFonts w:cs="Calibri"/>
      <w:sz w:val="22"/>
      <w:szCs w:val="22"/>
    </w:rPr>
  </w:style>
  <w:style w:type="paragraph" w:styleId="Tekstdymka1" w:customStyle="1">
    <w:name w:val="Tekst dymka1"/>
    <w:basedOn w:val="Normal"/>
    <w:uiPriority w:val="99"/>
    <w:qFormat/>
    <w:rsid w:val="009c166f"/>
    <w:pPr>
      <w:spacing w:lineRule="auto" w:line="240" w:before="0" w:after="0"/>
    </w:pPr>
    <w:rPr>
      <w:rFonts w:ascii="Segoe UI" w:hAnsi="Segoe UI" w:cs="Segoe UI"/>
      <w:sz w:val="18"/>
      <w:szCs w:val="18"/>
    </w:rPr>
  </w:style>
  <w:style w:type="paragraph" w:styleId="Tekstpodstawowy31" w:customStyle="1">
    <w:name w:val="Tekst podstawowy 31"/>
    <w:basedOn w:val="Normal"/>
    <w:uiPriority w:val="99"/>
    <w:qFormat/>
    <w:rsid w:val="009c166f"/>
    <w:pPr>
      <w:spacing w:lineRule="auto" w:line="360" w:before="0" w:after="0"/>
      <w:jc w:val="both"/>
    </w:pPr>
    <w:rPr>
      <w:rFonts w:cs="Times New Roman"/>
      <w:sz w:val="24"/>
      <w:szCs w:val="24"/>
    </w:rPr>
  </w:style>
  <w:style w:type="paragraph" w:styleId="Plandokumentu1" w:customStyle="1">
    <w:name w:val="Plan dokumentu1"/>
    <w:basedOn w:val="Normal"/>
    <w:uiPriority w:val="99"/>
    <w:qFormat/>
    <w:rsid w:val="009c166f"/>
    <w:pPr/>
    <w:rPr>
      <w:rFonts w:ascii="Tahoma" w:hAnsi="Tahoma" w:cs="Tahoma"/>
    </w:rPr>
  </w:style>
  <w:style w:type="paragraph" w:styleId="BalloonText">
    <w:name w:val="Balloon Text"/>
    <w:basedOn w:val="Normal"/>
    <w:link w:val="TekstdymkaZnak1"/>
    <w:uiPriority w:val="99"/>
    <w:qFormat/>
    <w:rsid w:val="009c166f"/>
    <w:pPr>
      <w:spacing w:lineRule="auto" w:line="240" w:before="0" w:after="0"/>
    </w:pPr>
    <w:rPr>
      <w:rFonts w:ascii="Segoe UI" w:hAnsi="Segoe UI" w:cs="Segoe UI"/>
      <w:sz w:val="18"/>
      <w:szCs w:val="18"/>
    </w:rPr>
  </w:style>
  <w:style w:type="paragraph" w:styleId="PreformattedText" w:customStyle="1">
    <w:name w:val="Preformatted Text"/>
    <w:basedOn w:val="Normal"/>
    <w:uiPriority w:val="99"/>
    <w:qFormat/>
    <w:rsid w:val="009c166f"/>
    <w:pPr>
      <w:spacing w:before="0" w:after="0"/>
    </w:pPr>
    <w:rPr>
      <w:rFonts w:ascii="Liberation Mono" w:hAnsi="Liberation Mono" w:cs="Liberation Mono"/>
      <w:sz w:val="20"/>
      <w:szCs w:val="20"/>
    </w:rPr>
  </w:style>
  <w:style w:type="paragraph" w:styleId="Tekstkomentarza1" w:customStyle="1">
    <w:name w:val="Tekst komentarza1"/>
    <w:basedOn w:val="Normal"/>
    <w:uiPriority w:val="99"/>
    <w:qFormat/>
    <w:rsid w:val="009c166f"/>
    <w:pPr/>
    <w:rPr>
      <w:sz w:val="20"/>
      <w:szCs w:val="20"/>
    </w:rPr>
  </w:style>
  <w:style w:type="paragraph" w:styleId="Annotationtext">
    <w:name w:val="annotation text"/>
    <w:basedOn w:val="Normal"/>
    <w:link w:val="TekstkomentarzaZnak1"/>
    <w:uiPriority w:val="99"/>
    <w:qFormat/>
    <w:rsid w:val="009c166f"/>
    <w:pPr>
      <w:spacing w:lineRule="auto" w:line="240"/>
    </w:pPr>
    <w:rPr>
      <w:sz w:val="20"/>
      <w:szCs w:val="20"/>
    </w:rPr>
  </w:style>
  <w:style w:type="paragraph" w:styleId="Annotationsubject">
    <w:name w:val="annotation subject"/>
    <w:basedOn w:val="Tekstkomentarza1"/>
    <w:next w:val="Tekstkomentarza1"/>
    <w:link w:val="TematkomentarzaZnak1"/>
    <w:uiPriority w:val="99"/>
    <w:qFormat/>
    <w:rsid w:val="009c166f"/>
    <w:pPr/>
    <w:rPr>
      <w:b/>
      <w:bCs/>
    </w:rPr>
  </w:style>
  <w:style w:type="paragraph" w:styleId="Tekstpodstawowywcity21" w:customStyle="1">
    <w:name w:val="Tekst podstawowy wcięty 21"/>
    <w:basedOn w:val="Normal"/>
    <w:uiPriority w:val="99"/>
    <w:qFormat/>
    <w:rsid w:val="009c166f"/>
    <w:pPr>
      <w:spacing w:lineRule="auto" w:line="480" w:before="0" w:after="120"/>
      <w:ind w:left="283" w:hanging="0"/>
    </w:pPr>
    <w:rPr/>
  </w:style>
  <w:style w:type="paragraph" w:styleId="Header">
    <w:name w:val="Header"/>
    <w:basedOn w:val="Normal"/>
    <w:link w:val="NagwekZnak1"/>
    <w:uiPriority w:val="99"/>
    <w:rsid w:val="009c166f"/>
    <w:pPr>
      <w:suppressLineNumbers/>
      <w:tabs>
        <w:tab w:val="clear" w:pos="720"/>
        <w:tab w:val="center" w:pos="4536" w:leader="none"/>
        <w:tab w:val="right" w:pos="9072" w:leader="none"/>
      </w:tabs>
    </w:pPr>
    <w:rPr/>
  </w:style>
  <w:style w:type="paragraph" w:styleId="Footer">
    <w:name w:val="Footer"/>
    <w:basedOn w:val="Normal"/>
    <w:link w:val="StopkaZnak1"/>
    <w:rsid w:val="009c166f"/>
    <w:pPr>
      <w:suppressLineNumbers/>
      <w:tabs>
        <w:tab w:val="clear" w:pos="720"/>
        <w:tab w:val="center" w:pos="4536" w:leader="none"/>
        <w:tab w:val="right" w:pos="9072" w:leader="none"/>
      </w:tabs>
    </w:pPr>
    <w:rPr/>
  </w:style>
  <w:style w:type="paragraph" w:styleId="TextBodyIndent">
    <w:name w:val="Body Text Indent"/>
    <w:basedOn w:val="Normal"/>
    <w:link w:val="TekstpodstawowywcityZnak"/>
    <w:uiPriority w:val="99"/>
    <w:rsid w:val="009c166f"/>
    <w:pPr>
      <w:spacing w:lineRule="auto" w:line="360" w:before="0" w:after="0"/>
      <w:ind w:firstLine="709"/>
      <w:jc w:val="both"/>
    </w:pPr>
    <w:rPr>
      <w:rFonts w:cs="Times New Roman"/>
      <w:sz w:val="24"/>
      <w:szCs w:val="24"/>
    </w:rPr>
  </w:style>
  <w:style w:type="paragraph" w:styleId="Tytu1" w:customStyle="1">
    <w:name w:val="Tytuł1"/>
    <w:basedOn w:val="Normal"/>
    <w:next w:val="Normal"/>
    <w:uiPriority w:val="99"/>
    <w:qFormat/>
    <w:rsid w:val="009c166f"/>
    <w:pPr>
      <w:suppressAutoHyphens w:val="false"/>
      <w:spacing w:lineRule="auto" w:line="240" w:before="0" w:after="0"/>
    </w:pPr>
    <w:rPr>
      <w:rFonts w:ascii="Calibri Light" w:hAnsi="Calibri Light" w:cs="Calibri Light"/>
      <w:spacing w:val="-10"/>
      <w:kern w:val="2"/>
      <w:sz w:val="56"/>
      <w:szCs w:val="56"/>
    </w:rPr>
  </w:style>
  <w:style w:type="paragraph" w:styleId="Bibliography1" w:customStyle="1">
    <w:name w:val="Bibliography 1"/>
    <w:basedOn w:val="Index"/>
    <w:uiPriority w:val="99"/>
    <w:qFormat/>
    <w:rsid w:val="009c166f"/>
    <w:pPr>
      <w:tabs>
        <w:tab w:val="clear" w:pos="720"/>
        <w:tab w:val="right" w:pos="9070" w:leader="dot"/>
      </w:tabs>
    </w:pPr>
    <w:rPr/>
  </w:style>
  <w:style w:type="paragraph" w:styleId="Article" w:customStyle="1">
    <w:name w:val="article"/>
    <w:basedOn w:val="Normal"/>
    <w:uiPriority w:val="99"/>
    <w:qFormat/>
    <w:rsid w:val="009c166f"/>
    <w:pPr>
      <w:suppressAutoHyphens w:val="false"/>
      <w:spacing w:lineRule="auto" w:line="240" w:beforeAutospacing="1" w:afterAutospacing="1"/>
    </w:pPr>
    <w:rPr>
      <w:rFonts w:cs="Times New Roman"/>
      <w:sz w:val="24"/>
      <w:szCs w:val="24"/>
      <w:lang w:eastAsia="pl-PL"/>
    </w:rPr>
  </w:style>
  <w:style w:type="paragraph" w:styleId="BodyText2">
    <w:name w:val="Body Text 2"/>
    <w:basedOn w:val="Normal"/>
    <w:link w:val="Tekstpodstawowy2Znak"/>
    <w:uiPriority w:val="99"/>
    <w:qFormat/>
    <w:rsid w:val="009c166f"/>
    <w:pPr>
      <w:spacing w:lineRule="auto" w:line="480" w:before="0" w:after="0"/>
      <w:ind w:firstLine="720"/>
      <w:jc w:val="both"/>
    </w:pPr>
    <w:rPr>
      <w:rFonts w:cs="Times New Roman"/>
      <w:color w:val="000080"/>
      <w:sz w:val="24"/>
      <w:szCs w:val="24"/>
    </w:rPr>
  </w:style>
  <w:style w:type="paragraph" w:styleId="ListParagraph">
    <w:name w:val="List Paragraph"/>
    <w:basedOn w:val="Normal"/>
    <w:uiPriority w:val="34"/>
    <w:qFormat/>
    <w:rsid w:val="004a3533"/>
    <w:pPr>
      <w:suppressAutoHyphens w:val="false"/>
      <w:spacing w:lineRule="auto" w:line="276" w:before="0" w:after="200"/>
      <w:ind w:left="720" w:hanging="0"/>
      <w:contextualSpacing/>
    </w:pPr>
    <w:rPr>
      <w:rFonts w:ascii="Calibri" w:hAnsi="Calibri" w:eastAsia="" w:cs="" w:asciiTheme="minorHAnsi" w:cstheme="minorBidi" w:eastAsiaTheme="minorEastAsia" w:hAnsiTheme="minorHAnsi"/>
      <w:lang w:eastAsia="pl-PL"/>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371F4-C6B3-49F3-B27F-34D2AA15A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Application>LibreOffice/6.1.6.3$Linux_X86_64 LibreOffice_project/10$Build-3</Application>
  <Pages>1</Pages>
  <Words>248</Words>
  <Characters>1593</Characters>
  <CharactersWithSpaces>1839</CharactersWithSpaces>
  <Paragraphs>3</Paragraphs>
  <Company>Ekologia UKW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2020-10-01T22:39:00Z</dcterms:created>
  <dc:creator>rawit</dc:creator>
  <dc:description/>
  <dc:language>en-US</dc:language>
  <cp:lastModifiedBy/>
  <dcterms:modified xsi:type="dcterms:W3CDTF">2020-10-06T13:06:23Z</dcterms:modified>
  <cp:revision>53</cp:revision>
  <dc:subject/>
  <dc:title>Different patterns of diversity, abundance, and community composition of predators, cleptoparasitoids and herbivorous Aculeata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Ekologia UKW</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ZOTERO_PREF_1">
    <vt:lpwstr>&lt;data data-version="3" zotero-version="5.0.89"&gt;&lt;session id="kkaPrDVz"/&gt;&lt;style id="http://www.zotero.org/styles/biological-conservation" hasBibliography="1" bibliographyStyleHasBeenSet="1"/&gt;&lt;prefs&gt;&lt;pref name="fieldType" value="ReferenceMark"/&gt;&lt;pref name="a</vt:lpwstr>
  </property>
  <property fmtid="{D5CDD505-2E9C-101B-9397-08002B2CF9AE}" pid="10" name="ZOTERO_PREF_2">
    <vt:lpwstr>utomaticJournalAbbreviations" value="true"/&gt;&lt;/prefs&gt;&lt;/data&gt;</vt:lpwstr>
  </property>
</Properties>
</file>